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62B752">
      <w:pPr>
        <w:pStyle w:val="14"/>
        <w:spacing w:after="156"/>
        <w:rPr>
          <w:rFonts w:hint="default"/>
          <w:lang w:val="en-US" w:eastAsia="zh-CN"/>
        </w:rPr>
      </w:pPr>
      <w:r>
        <w:rPr>
          <w:rFonts w:hint="eastAsia"/>
          <w:lang w:val="en-US" w:eastAsia="zh-CN"/>
        </w:rPr>
        <w:t>粤港终身教育资历框架跨境合作过程的认知网络分析</w:t>
      </w:r>
    </w:p>
    <w:p w14:paraId="02717D02">
      <w:pPr>
        <w:pStyle w:val="14"/>
        <w:spacing w:after="156"/>
        <w:rPr>
          <w:rFonts w:hint="default" w:ascii="楷体" w:hAnsi="楷体" w:eastAsia="楷体" w:cs="楷体"/>
          <w:b w:val="0"/>
          <w:bCs w:val="0"/>
          <w:lang w:val="en-US" w:eastAsia="zh-CN"/>
        </w:rPr>
      </w:pPr>
      <w:r>
        <w:rPr>
          <w:rFonts w:hint="eastAsia" w:ascii="楷体" w:hAnsi="楷体" w:eastAsia="楷体" w:cs="楷体"/>
          <w:b w:val="0"/>
          <w:bCs w:val="0"/>
          <w:lang w:val="en-US" w:eastAsia="zh-CN"/>
        </w:rPr>
        <w:t>——一项量化民族志研究</w:t>
      </w:r>
    </w:p>
    <w:p w14:paraId="094E38CD"/>
    <w:p w14:paraId="20418A25">
      <w:pPr>
        <w:jc w:val="center"/>
        <w:rPr>
          <w:rFonts w:hint="eastAsia"/>
        </w:rPr>
      </w:pPr>
      <w:r>
        <w:rPr>
          <w:rFonts w:hint="eastAsia"/>
        </w:rPr>
        <w:t>赵斯羽</w:t>
      </w:r>
    </w:p>
    <w:p w14:paraId="6351D82C">
      <w:pPr>
        <w:jc w:val="center"/>
        <w:rPr>
          <w:rFonts w:hint="default" w:ascii="Times New Roman" w:hAnsi="Times New Roman" w:eastAsia="宋体" w:cs="Times New Roman"/>
          <w:lang w:eastAsia="zh-CN"/>
        </w:rPr>
      </w:pPr>
      <w:r>
        <w:rPr>
          <w:rFonts w:hint="default" w:ascii="Times New Roman" w:hAnsi="Times New Roman" w:cs="Times New Roman"/>
          <w:lang w:eastAsia="zh-CN"/>
        </w:rPr>
        <w:t>（</w:t>
      </w:r>
      <w:r>
        <w:rPr>
          <w:rFonts w:hint="default" w:ascii="Times New Roman" w:hAnsi="Times New Roman" w:cs="Times New Roman"/>
          <w:lang w:val="en-US" w:eastAsia="zh-CN"/>
        </w:rPr>
        <w:t>15920434358，广州</w:t>
      </w:r>
      <w:r>
        <w:rPr>
          <w:rFonts w:hint="default" w:ascii="Times New Roman" w:hAnsi="Times New Roman" w:cs="Times New Roman"/>
          <w:lang w:eastAsia="zh-CN"/>
        </w:rPr>
        <w:t>）</w:t>
      </w:r>
    </w:p>
    <w:p w14:paraId="0D5D6424">
      <w:pPr>
        <w:jc w:val="center"/>
      </w:pPr>
    </w:p>
    <w:p w14:paraId="2E9A5D29">
      <w:pPr>
        <w:pStyle w:val="15"/>
        <w:ind w:left="0"/>
        <w:rPr>
          <w:rFonts w:hint="default"/>
          <w:lang w:val="en-US" w:eastAsia="zh-CN"/>
        </w:rPr>
      </w:pPr>
      <w:r>
        <w:rPr>
          <w:rFonts w:hint="eastAsia" w:ascii="黑体" w:hAnsi="黑体" w:eastAsia="黑体" w:cs="黑体"/>
          <w:b w:val="0"/>
          <w:bCs/>
        </w:rPr>
        <w:t>摘  要</w:t>
      </w:r>
      <w:r>
        <w:rPr>
          <w:rFonts w:hint="eastAsia"/>
          <w:b/>
        </w:rPr>
        <w:t>：</w:t>
      </w:r>
      <w:r>
        <w:rPr>
          <w:rFonts w:hint="eastAsia"/>
          <w:lang w:val="en-US" w:eastAsia="zh-CN"/>
        </w:rPr>
        <w:t>全球跨境教育趋于收缩背景下，粤港资历框架合作提供区域教育交流的积极样本。</w:t>
      </w:r>
      <w:r>
        <w:rPr>
          <w:rFonts w:hint="eastAsia"/>
          <w:highlight w:val="yellow"/>
          <w:lang w:val="en-US" w:eastAsia="zh-CN"/>
        </w:rPr>
        <w:t>跨境政策学习也是跨文化交流实践（）</w:t>
      </w:r>
      <w:r>
        <w:rPr>
          <w:rFonts w:hint="eastAsia"/>
          <w:lang w:val="en-US" w:eastAsia="zh-CN"/>
        </w:rPr>
        <w:t>，但现有研究较少关注教育政策合作的文化认知维度。研究采用量化民族志方法，对参与观察的质性材料进行认知网络分析，考察了粤港两地在政策学习过程中的认知特征及其演变。研究发现，粤港双方在词汇语义、范畴分类和认知要素关联等方面呈现显著差异，虽然粤港合作常以广东单方面让惠和香港技术经验输出为它特征，但跨时近十年的合作，在更复杂的文化制度环境中，通过同化、移植和转型等机制实现了双向学习，解释了粤港澳大湾区曲折融合而非同化的过程。</w:t>
      </w:r>
    </w:p>
    <w:p w14:paraId="776663C3">
      <w:pPr>
        <w:pStyle w:val="15"/>
        <w:ind w:left="0"/>
        <w:rPr>
          <w:rFonts w:hint="eastAsia"/>
          <w:lang w:val="en-US" w:eastAsia="zh-CN"/>
        </w:rPr>
      </w:pPr>
    </w:p>
    <w:p w14:paraId="732F282C">
      <w:pPr>
        <w:pStyle w:val="15"/>
        <w:ind w:left="0"/>
        <w:rPr>
          <w:rFonts w:hint="eastAsia"/>
        </w:rPr>
      </w:pPr>
    </w:p>
    <w:p w14:paraId="30DBEDAF">
      <w:pPr>
        <w:pStyle w:val="15"/>
        <w:ind w:left="0"/>
      </w:pPr>
      <w:r>
        <w:rPr>
          <w:rFonts w:hint="eastAsia" w:ascii="黑体" w:hAnsi="黑体" w:eastAsia="黑体" w:cs="黑体"/>
          <w:b w:val="0"/>
          <w:bCs/>
        </w:rPr>
        <w:t>关键词</w:t>
      </w:r>
      <w:r>
        <w:rPr>
          <w:rFonts w:hint="eastAsia"/>
        </w:rPr>
        <w:t>：</w:t>
      </w:r>
      <w:r>
        <w:rPr>
          <w:rFonts w:hint="eastAsia"/>
          <w:lang w:val="en-US" w:eastAsia="zh-CN"/>
        </w:rPr>
        <w:t>跨境教育</w:t>
      </w:r>
      <w:r>
        <w:rPr>
          <w:rFonts w:hint="eastAsia"/>
        </w:rPr>
        <w:t>；</w:t>
      </w:r>
      <w:r>
        <w:rPr>
          <w:rFonts w:hint="eastAsia"/>
          <w:lang w:val="en-US" w:eastAsia="zh-CN"/>
        </w:rPr>
        <w:t>政策学习；</w:t>
      </w:r>
      <w:r>
        <w:rPr>
          <w:rFonts w:hint="eastAsia"/>
        </w:rPr>
        <w:t>资历框架；</w:t>
      </w:r>
      <w:r>
        <w:rPr>
          <w:rFonts w:hint="eastAsia"/>
          <w:lang w:val="en-US" w:eastAsia="zh-CN"/>
        </w:rPr>
        <w:t>质量保障；认知网络</w:t>
      </w:r>
      <w:r>
        <w:rPr>
          <w:rFonts w:hint="eastAsia"/>
        </w:rPr>
        <w:t>；</w:t>
      </w:r>
    </w:p>
    <w:p w14:paraId="003A30EA">
      <w:pPr>
        <w:pStyle w:val="15"/>
        <w:ind w:left="0"/>
      </w:pPr>
    </w:p>
    <w:p w14:paraId="5373286B">
      <w:pPr>
        <w:pStyle w:val="15"/>
        <w:ind w:left="0"/>
        <w:rPr>
          <w:rFonts w:ascii="宋体" w:hAnsi="宋体" w:eastAsia="宋体"/>
          <w:sz w:val="21"/>
          <w:szCs w:val="21"/>
        </w:rPr>
      </w:pPr>
      <w:r>
        <w:rPr>
          <w:rFonts w:hint="eastAsia" w:ascii="宋体" w:hAnsi="宋体" w:eastAsia="宋体"/>
          <w:b/>
          <w:sz w:val="21"/>
          <w:szCs w:val="21"/>
        </w:rPr>
        <w:t>作者简介</w:t>
      </w:r>
      <w:r>
        <w:rPr>
          <w:rFonts w:hint="eastAsia" w:ascii="宋体" w:hAnsi="宋体" w:eastAsia="宋体"/>
          <w:sz w:val="21"/>
          <w:szCs w:val="21"/>
        </w:rPr>
        <w:t>：赵斯羽（1</w:t>
      </w:r>
      <w:r>
        <w:rPr>
          <w:rFonts w:ascii="宋体" w:hAnsi="宋体" w:eastAsia="宋体"/>
          <w:sz w:val="21"/>
          <w:szCs w:val="21"/>
        </w:rPr>
        <w:t>986-</w:t>
      </w:r>
      <w:r>
        <w:rPr>
          <w:rFonts w:hint="eastAsia" w:ascii="宋体" w:hAnsi="宋体" w:eastAsia="宋体"/>
          <w:sz w:val="21"/>
          <w:szCs w:val="21"/>
        </w:rPr>
        <w:t xml:space="preserve">），女，山东济南人，广东开放大学学分银行管理中心，助理研究员，博士。（广东 广州 </w:t>
      </w:r>
      <w:r>
        <w:rPr>
          <w:rFonts w:ascii="宋体" w:hAnsi="宋体" w:eastAsia="宋体"/>
          <w:sz w:val="21"/>
          <w:szCs w:val="21"/>
        </w:rPr>
        <w:t>510091</w:t>
      </w:r>
      <w:r>
        <w:rPr>
          <w:rFonts w:hint="eastAsia" w:ascii="宋体" w:hAnsi="宋体" w:eastAsia="宋体"/>
          <w:sz w:val="21"/>
          <w:szCs w:val="21"/>
        </w:rPr>
        <w:t>）</w:t>
      </w:r>
    </w:p>
    <w:p w14:paraId="03E27F8C">
      <w:pPr>
        <w:pStyle w:val="15"/>
        <w:ind w:left="0"/>
        <w:rPr>
          <w:rFonts w:hint="eastAsia" w:ascii="宋体" w:hAnsi="宋体" w:eastAsia="宋体"/>
          <w:sz w:val="21"/>
          <w:szCs w:val="21"/>
          <w:lang w:eastAsia="zh-CN"/>
        </w:rPr>
      </w:pPr>
      <w:r>
        <w:rPr>
          <w:rFonts w:hint="eastAsia" w:ascii="宋体" w:hAnsi="宋体" w:eastAsia="宋体"/>
          <w:b/>
          <w:sz w:val="21"/>
          <w:szCs w:val="21"/>
        </w:rPr>
        <w:t>基金项目</w:t>
      </w:r>
      <w:r>
        <w:rPr>
          <w:rFonts w:hint="eastAsia" w:ascii="宋体" w:hAnsi="宋体" w:eastAsia="宋体"/>
          <w:sz w:val="21"/>
          <w:szCs w:val="21"/>
        </w:rPr>
        <w:t>：2024年广东省教育科学规划课题（高等教育专项）资历框架视域下粤港澳大湾区高等职业教育质量保障体系的协同构建研究（项目编号：2024GXJK143）</w:t>
      </w:r>
      <w:r>
        <w:rPr>
          <w:rFonts w:hint="eastAsia" w:ascii="宋体" w:hAnsi="宋体" w:eastAsia="宋体"/>
          <w:sz w:val="21"/>
          <w:szCs w:val="21"/>
          <w:lang w:eastAsia="zh-CN"/>
        </w:rPr>
        <w:t>、全国教育科学规划2023年国家一般课题“数字教育促进学习型社会与学习型大国建设研究”（课题批准号BKA230023)成果</w:t>
      </w:r>
    </w:p>
    <w:p w14:paraId="2343C43A">
      <w:pPr>
        <w:pStyle w:val="15"/>
        <w:ind w:left="0"/>
        <w:rPr>
          <w:rFonts w:ascii="宋体" w:hAnsi="宋体" w:eastAsia="宋体"/>
          <w:sz w:val="21"/>
          <w:szCs w:val="21"/>
        </w:rPr>
      </w:pPr>
      <w:r>
        <w:rPr>
          <w:rFonts w:hint="eastAsia" w:ascii="宋体" w:hAnsi="宋体" w:eastAsia="宋体"/>
          <w:b/>
          <w:sz w:val="21"/>
          <w:szCs w:val="21"/>
        </w:rPr>
        <w:t>中图分类号</w:t>
      </w:r>
      <w:r>
        <w:rPr>
          <w:rFonts w:hint="eastAsia" w:ascii="宋体" w:hAnsi="宋体" w:eastAsia="宋体"/>
          <w:sz w:val="21"/>
          <w:szCs w:val="21"/>
        </w:rPr>
        <w:t>：G</w:t>
      </w:r>
      <w:r>
        <w:rPr>
          <w:rFonts w:ascii="宋体" w:hAnsi="宋体" w:eastAsia="宋体"/>
          <w:sz w:val="21"/>
          <w:szCs w:val="21"/>
        </w:rPr>
        <w:t>511</w:t>
      </w:r>
      <w:r>
        <w:rPr>
          <w:rFonts w:hint="eastAsia" w:ascii="宋体" w:hAnsi="宋体" w:eastAsia="宋体"/>
          <w:sz w:val="21"/>
          <w:szCs w:val="21"/>
        </w:rPr>
        <w:t xml:space="preserve"> </w:t>
      </w:r>
      <w:r>
        <w:rPr>
          <w:rFonts w:hint="eastAsia" w:ascii="宋体" w:hAnsi="宋体" w:eastAsia="宋体"/>
          <w:b/>
          <w:sz w:val="21"/>
          <w:szCs w:val="21"/>
        </w:rPr>
        <w:t>文献标识码</w:t>
      </w:r>
      <w:r>
        <w:rPr>
          <w:rFonts w:hint="eastAsia" w:ascii="宋体" w:hAnsi="宋体" w:eastAsia="宋体"/>
          <w:sz w:val="21"/>
          <w:szCs w:val="21"/>
        </w:rPr>
        <w:t>：A</w:t>
      </w:r>
    </w:p>
    <w:p w14:paraId="29A53997"/>
    <w:p w14:paraId="7593E46A"/>
    <w:p w14:paraId="42F3D751">
      <w:pPr>
        <w:keepNext w:val="0"/>
        <w:keepLines w:val="0"/>
        <w:pageBreakBefore w:val="0"/>
        <w:widowControl/>
        <w:numPr>
          <w:ilvl w:val="0"/>
          <w:numId w:val="1"/>
        </w:numPr>
        <w:kinsoku/>
        <w:wordWrap/>
        <w:overflowPunct/>
        <w:topLinePunct w:val="0"/>
        <w:autoSpaceDE/>
        <w:autoSpaceDN/>
        <w:bidi w:val="0"/>
        <w:adjustRightInd/>
        <w:snapToGrid/>
        <w:ind w:firstLine="0" w:firstLineChars="0"/>
        <w:jc w:val="center"/>
        <w:textAlignment w:val="auto"/>
        <w:rPr>
          <w:rFonts w:hint="eastAsia"/>
          <w:b w:val="0"/>
          <w:bCs w:val="0"/>
          <w:sz w:val="24"/>
          <w:szCs w:val="24"/>
          <w:lang w:val="en-US" w:eastAsia="zh-CN"/>
        </w:rPr>
      </w:pPr>
      <w:r>
        <w:rPr>
          <w:rFonts w:hint="eastAsia"/>
          <w:b/>
          <w:bCs/>
          <w:lang w:val="en-US" w:eastAsia="zh-CN"/>
        </w:rPr>
        <w:t>问题的提出</w:t>
      </w:r>
    </w:p>
    <w:p w14:paraId="07E47877">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b w:val="0"/>
          <w:bCs w:val="0"/>
          <w:sz w:val="24"/>
          <w:szCs w:val="24"/>
          <w:lang w:val="en-US" w:eastAsia="zh-CN"/>
        </w:rPr>
        <w:t>粤港澳大湾区承担了建设教育与人才高地的责任，随着港校北上、陆生南下、合作办学等多种路径的探索，粤港澳大湾区的教育合作实践展现了跨境教育合作的新趋势，即从传统的高等教育领域扩展到终身教育的各个方面。这种综合性的教育合作使得建立统一的终身教育资历框架成为必然趋势和迫切需求。粤港澳大湾区在推进教育合作过程中面临的主要挑战包括：制度差异、标准不一、认证机制不统一等问题。</w:t>
      </w:r>
      <w:r>
        <w:rPr>
          <w:rFonts w:hint="eastAsia"/>
          <w:lang w:val="en-US" w:eastAsia="zh-CN"/>
        </w:rPr>
        <w:t>资历框架是一种对学历、职业资格和培训经历等进行全面涵盖的标准化分类工具。从201</w:t>
      </w:r>
      <w:ins w:id="29" w:author="斯羽Kelinda" w:date="2025-05-06T19:44:49Z">
        <w:r>
          <w:rPr>
            <w:rFonts w:hint="eastAsia"/>
            <w:lang w:val="en-US" w:eastAsia="zh-CN"/>
          </w:rPr>
          <w:t>4</w:t>
        </w:r>
      </w:ins>
      <w:del w:id="30" w:author="斯羽Kelinda" w:date="2025-05-06T19:44:48Z">
        <w:r>
          <w:rPr>
            <w:rFonts w:hint="eastAsia"/>
            <w:lang w:val="en-US" w:eastAsia="zh-CN"/>
          </w:rPr>
          <w:delText>9</w:delText>
        </w:r>
      </w:del>
      <w:r>
        <w:rPr>
          <w:rFonts w:hint="eastAsia"/>
          <w:lang w:val="en-US" w:eastAsia="zh-CN"/>
        </w:rPr>
        <w:t>年开始，粤港</w:t>
      </w:r>
      <w:ins w:id="31" w:author="斯羽Kelinda" w:date="2025-05-06T19:44:54Z">
        <w:r>
          <w:rPr>
            <w:rFonts w:hint="eastAsia"/>
            <w:lang w:val="en-US" w:eastAsia="zh-CN"/>
          </w:rPr>
          <w:t>两地</w:t>
        </w:r>
      </w:ins>
      <w:del w:id="32" w:author="斯羽Kelinda" w:date="2025-05-06T19:44:53Z">
        <w:r>
          <w:rPr>
            <w:rFonts w:hint="eastAsia"/>
            <w:lang w:val="en-US" w:eastAsia="zh-CN"/>
          </w:rPr>
          <w:delText>正式</w:delText>
        </w:r>
      </w:del>
      <w:r>
        <w:rPr>
          <w:rFonts w:hint="eastAsia"/>
          <w:lang w:val="en-US" w:eastAsia="zh-CN"/>
        </w:rPr>
        <w:t>开始了以资历框架为依托的合作。粤港主要在追求粤港资历框架之间的对接，资历框架对接是指不同框架之间建立系统性对应关系的过程，其核心是确立框架间的等级对应和质量互信。欧盟资历框架（EQF）的实践为框架对接提供了最具代表性的经验，确立了包括组织保障、技术对应、方法论基础、程序透明、质量保障等十大对接标准[</w:t>
      </w:r>
      <w:r>
        <w:rPr>
          <w:rFonts w:hint="eastAsia"/>
          <w:lang w:val="en-US" w:eastAsia="zh-CN"/>
        </w:rPr>
        <w:endnoteReference w:id="0"/>
      </w:r>
      <w:r>
        <w:rPr>
          <w:rFonts w:hint="eastAsia"/>
          <w:lang w:val="en-US" w:eastAsia="zh-CN"/>
        </w:rPr>
        <w:t>][</w:t>
      </w:r>
      <w:r>
        <w:rPr>
          <w:rFonts w:hint="eastAsia"/>
          <w:lang w:val="en-US" w:eastAsia="zh-CN"/>
        </w:rPr>
        <w:endnoteReference w:id="1"/>
      </w:r>
      <w:r>
        <w:rPr>
          <w:rFonts w:hint="eastAsia"/>
          <w:lang w:val="en-US" w:eastAsia="zh-CN"/>
        </w:rPr>
        <w:t>]。</w:t>
      </w:r>
    </w:p>
    <w:p w14:paraId="5B055DA5">
      <w:pPr>
        <w:numPr>
          <w:ilvl w:val="0"/>
          <w:numId w:val="0"/>
        </w:numPr>
        <w:ind w:firstLine="480" w:firstLineChars="200"/>
        <w:rPr>
          <w:ins w:id="33" w:author="斯羽Kelinda" w:date="2025-05-06T19:51:37Z"/>
          <w:rFonts w:hint="default"/>
          <w:lang w:val="en-US" w:eastAsia="zh-CN"/>
        </w:rPr>
      </w:pPr>
      <w:r>
        <w:rPr>
          <w:rFonts w:hint="eastAsia"/>
          <w:lang w:val="en-US" w:eastAsia="zh-CN"/>
        </w:rPr>
        <w:t>在2019年，粤港两地的资历框架已经形成了一定的参照，但是距离对接还欠缺质量保障、质量保障机构等方面，因此两地教育行政部门决定合作建立广东省的质量保障机制，进而达成双方资历框架的对接。质量保障，</w:t>
      </w:r>
      <w:r>
        <w:rPr>
          <w:rFonts w:hint="default"/>
        </w:rPr>
        <w:t>1991年英国《高等教育改革白皮书》对高等教育质量保障作了明确界定，质量保障包括三个部分：质量控制，指高校内部为维持和提高教育质量而实施的管理过程；质量审核，指为督促大学设立适当的内部质量控制体系而进行的外部检查；质量评估，指评估机构对大学教学质量所作的标准化评价（Harvey &amp; Green，1993）。</w:t>
      </w:r>
      <w:r>
        <w:rPr>
          <w:rFonts w:hint="default"/>
          <w:lang w:val="en-US" w:eastAsia="zh-CN"/>
        </w:rPr>
        <w:t>范富格特和韦斯特赫德总结了北美和欧洲高等教育质量评估体系的经验，提出了一个通用的评估模式。该模式包括一个独立的管理机构，基于自我评价的评估体系，同行评估机制，尤其是外部专家的现场评估，以及一份包含多种形式的公开报告。</w:t>
      </w:r>
    </w:p>
    <w:p w14:paraId="078A91C6">
      <w:pPr>
        <w:numPr>
          <w:ilvl w:val="0"/>
          <w:numId w:val="0"/>
        </w:numPr>
        <w:ind w:firstLine="480" w:firstLineChars="200"/>
        <w:rPr>
          <w:rFonts w:hint="default"/>
          <w:lang w:val="en-US" w:eastAsia="zh-CN"/>
        </w:rPr>
        <w:pPrChange w:id="34" w:author="斯羽Kelinda" w:date="2025-05-06T19:56:41Z">
          <w:pPr>
            <w:numPr>
              <w:ilvl w:val="0"/>
              <w:numId w:val="0"/>
            </w:numPr>
            <w:ind w:firstLine="480" w:firstLineChars="200"/>
          </w:pPr>
        </w:pPrChange>
      </w:pPr>
      <w:ins w:id="35" w:author="斯羽Kelinda" w:date="2025-05-06T19:56:26Z">
        <w:r>
          <w:rPr>
            <w:rFonts w:hint="default"/>
            <w:lang w:val="en-US" w:eastAsia="zh-CN"/>
          </w:rPr>
          <w:t>广东终身教育资历框架在内部质量保证机制、外部质量评审、成效为本评价，以及资历名册四个方面，需要和香港资历框架实现对接</w:t>
        </w:r>
      </w:ins>
      <w:ins w:id="36" w:author="斯羽Kelinda" w:date="2025-05-06T19:56:54Z">
        <w:r>
          <w:rPr>
            <w:rStyle w:val="11"/>
            <w:rFonts w:hint="default"/>
            <w:lang w:val="en-US" w:eastAsia="zh-CN"/>
          </w:rPr>
          <w:t>[</w:t>
        </w:r>
      </w:ins>
      <w:ins w:id="37" w:author="斯羽Kelinda" w:date="2025-05-06T19:56:54Z">
        <w:r>
          <w:rPr>
            <w:rStyle w:val="11"/>
            <w:rFonts w:hint="default"/>
            <w:lang w:val="en-US" w:eastAsia="zh-CN"/>
          </w:rPr>
          <w:endnoteReference w:id="2"/>
        </w:r>
      </w:ins>
      <w:ins w:id="38" w:author="斯羽Kelinda" w:date="2025-05-06T19:56:54Z">
        <w:r>
          <w:rPr>
            <w:rStyle w:val="11"/>
            <w:rFonts w:hint="default"/>
            <w:lang w:val="en-US" w:eastAsia="zh-CN"/>
          </w:rPr>
          <w:t>]</w:t>
        </w:r>
      </w:ins>
    </w:p>
    <w:p w14:paraId="08BC3A9A">
      <w:pPr>
        <w:numPr>
          <w:ilvl w:val="0"/>
          <w:numId w:val="0"/>
        </w:numPr>
        <w:ind w:firstLine="480" w:firstLineChars="200"/>
        <w:rPr>
          <w:ins w:id="39" w:author="斯羽Kelinda" w:date="2025-05-06T19:47:24Z"/>
          <w:rFonts w:hint="eastAsia"/>
          <w:lang w:val="en-US" w:eastAsia="zh-CN"/>
        </w:rPr>
      </w:pPr>
      <w:r>
        <w:rPr>
          <w:rFonts w:hint="eastAsia"/>
          <w:lang w:val="en-US" w:eastAsia="zh-CN"/>
        </w:rPr>
        <w:t>从2022年开始，粤港两地正式开始了建立质量保障机制的实践</w:t>
      </w:r>
      <w:ins w:id="40" w:author="斯羽Kelinda" w:date="2025-05-06T19:46:23Z">
        <w:r>
          <w:rPr>
            <w:rFonts w:hint="eastAsia"/>
            <w:lang w:val="en-US" w:eastAsia="zh-CN"/>
          </w:rPr>
          <w:t>，</w:t>
        </w:r>
      </w:ins>
      <w:ins w:id="41" w:author="斯羽Kelinda" w:date="2025-05-06T19:46:25Z">
        <w:r>
          <w:rPr>
            <w:rFonts w:hint="eastAsia"/>
            <w:lang w:val="en-US" w:eastAsia="zh-CN"/>
          </w:rPr>
          <w:t>这个</w:t>
        </w:r>
      </w:ins>
      <w:ins w:id="42" w:author="斯羽Kelinda" w:date="2025-05-06T19:46:26Z">
        <w:r>
          <w:rPr>
            <w:rFonts w:hint="eastAsia"/>
            <w:lang w:val="en-US" w:eastAsia="zh-CN"/>
          </w:rPr>
          <w:t>过程</w:t>
        </w:r>
      </w:ins>
      <w:ins w:id="43" w:author="斯羽Kelinda" w:date="2025-05-06T19:46:27Z">
        <w:r>
          <w:rPr>
            <w:rFonts w:hint="eastAsia"/>
            <w:lang w:val="en-US" w:eastAsia="zh-CN"/>
          </w:rPr>
          <w:t>就是一个</w:t>
        </w:r>
      </w:ins>
      <w:ins w:id="44" w:author="斯羽Kelinda" w:date="2025-05-06T19:46:30Z">
        <w:r>
          <w:rPr>
            <w:rFonts w:hint="eastAsia"/>
            <w:lang w:val="en-US" w:eastAsia="zh-CN"/>
          </w:rPr>
          <w:t>认知</w:t>
        </w:r>
      </w:ins>
      <w:ins w:id="45" w:author="斯羽Kelinda" w:date="2025-05-06T19:47:03Z">
        <w:r>
          <w:rPr>
            <w:rFonts w:hint="eastAsia"/>
            <w:lang w:val="en-US" w:eastAsia="zh-CN"/>
          </w:rPr>
          <w:t>不断</w:t>
        </w:r>
      </w:ins>
      <w:ins w:id="46" w:author="斯羽Kelinda" w:date="2025-05-06T19:47:04Z">
        <w:r>
          <w:rPr>
            <w:rFonts w:hint="eastAsia"/>
            <w:lang w:val="en-US" w:eastAsia="zh-CN"/>
          </w:rPr>
          <w:t>互相</w:t>
        </w:r>
      </w:ins>
      <w:ins w:id="47" w:author="斯羽Kelinda" w:date="2025-05-06T19:47:06Z">
        <w:r>
          <w:rPr>
            <w:rFonts w:hint="eastAsia"/>
            <w:lang w:val="en-US" w:eastAsia="zh-CN"/>
          </w:rPr>
          <w:t>学习</w:t>
        </w:r>
      </w:ins>
      <w:ins w:id="48" w:author="斯羽Kelinda" w:date="2025-05-06T19:47:12Z">
        <w:r>
          <w:rPr>
            <w:rFonts w:hint="eastAsia"/>
            <w:lang w:val="en-US" w:eastAsia="zh-CN"/>
          </w:rPr>
          <w:t>影响</w:t>
        </w:r>
      </w:ins>
      <w:ins w:id="49" w:author="斯羽Kelinda" w:date="2025-05-06T19:47:13Z">
        <w:r>
          <w:rPr>
            <w:rFonts w:hint="eastAsia"/>
            <w:lang w:val="en-US" w:eastAsia="zh-CN"/>
          </w:rPr>
          <w:t>的过程。</w:t>
        </w:r>
      </w:ins>
    </w:p>
    <w:p w14:paraId="220B591D">
      <w:pPr>
        <w:pStyle w:val="7"/>
        <w:widowControl/>
        <w:shd w:val="clear" w:color="auto" w:fill="FFFFFF"/>
        <w:spacing w:beforeAutospacing="0" w:afterAutospacing="0"/>
        <w:ind w:firstLine="480" w:firstLineChars="200"/>
        <w:rPr>
          <w:ins w:id="50" w:author="斯羽Kelinda" w:date="2025-05-06T19:51:25Z"/>
          <w:rFonts w:ascii="楷体" w:hAnsi="楷体" w:eastAsia="宋体" w:cs="楷体"/>
          <w:bCs/>
          <w:kern w:val="2"/>
        </w:rPr>
      </w:pPr>
      <w:ins w:id="51" w:author="斯羽Kelinda" w:date="2025-05-06T19:51:25Z">
        <w:r>
          <w:rPr>
            <w:rFonts w:ascii="楷体" w:hAnsi="楷体" w:eastAsia="宋体" w:cs="楷体"/>
            <w:bCs/>
            <w:kern w:val="2"/>
          </w:rPr>
          <w:t>本研究以</w:t>
        </w:r>
      </w:ins>
      <w:ins w:id="52" w:author="斯羽Kelinda" w:date="2025-05-06T19:51:25Z">
        <w:r>
          <w:rPr>
            <w:rFonts w:hint="eastAsia" w:ascii="楷体" w:hAnsi="楷体" w:eastAsia="宋体" w:cs="楷体"/>
            <w:bCs/>
            <w:kern w:val="2"/>
          </w:rPr>
          <w:t>教育</w:t>
        </w:r>
      </w:ins>
      <w:ins w:id="53" w:author="斯羽Kelinda" w:date="2025-05-06T19:51:25Z">
        <w:r>
          <w:rPr>
            <w:rFonts w:ascii="楷体" w:hAnsi="楷体" w:eastAsia="宋体" w:cs="楷体"/>
            <w:bCs/>
            <w:kern w:val="2"/>
          </w:rPr>
          <w:t>质量保障</w:t>
        </w:r>
      </w:ins>
      <w:ins w:id="54" w:author="斯羽Kelinda" w:date="2025-05-06T19:51:25Z">
        <w:r>
          <w:rPr>
            <w:rFonts w:hint="eastAsia" w:ascii="楷体" w:hAnsi="楷体" w:eastAsia="宋体" w:cs="楷体"/>
            <w:bCs/>
            <w:kern w:val="2"/>
          </w:rPr>
          <w:t>机制</w:t>
        </w:r>
      </w:ins>
      <w:ins w:id="55" w:author="斯羽Kelinda" w:date="2025-05-06T19:51:25Z">
        <w:r>
          <w:rPr>
            <w:rFonts w:ascii="楷体" w:hAnsi="楷体" w:eastAsia="宋体" w:cs="楷体"/>
            <w:bCs/>
            <w:kern w:val="2"/>
          </w:rPr>
          <w:t>建设为切入点，</w:t>
        </w:r>
      </w:ins>
      <w:ins w:id="56" w:author="斯羽Kelinda" w:date="2025-05-06T19:51:25Z">
        <w:r>
          <w:rPr>
            <w:rFonts w:hint="eastAsia" w:ascii="楷体" w:hAnsi="楷体" w:eastAsia="宋体" w:cs="楷体"/>
            <w:bCs/>
            <w:kern w:val="2"/>
          </w:rPr>
          <w:t>将其协同过程视为一个认知及知识生产的过程，使用认知人类学文化图示的概念，</w:t>
        </w:r>
      </w:ins>
      <w:ins w:id="57" w:author="斯羽Kelinda" w:date="2025-05-06T19:51:25Z">
        <w:r>
          <w:rPr>
            <w:rFonts w:ascii="楷体" w:hAnsi="楷体" w:eastAsia="宋体" w:cs="楷体"/>
            <w:bCs/>
            <w:kern w:val="2"/>
          </w:rPr>
          <w:t>采用参与式观察方法，聚焦于粤港两地在教育质量保障体系建设过程中的互动与学习。通过考察双方在政策制定、制度建设和实践探索等层面的合作经验，分析跨境教育合作中的文化</w:t>
        </w:r>
      </w:ins>
      <w:ins w:id="58" w:author="斯羽Kelinda" w:date="2025-05-06T19:51:25Z">
        <w:r>
          <w:rPr>
            <w:rFonts w:hint="eastAsia" w:ascii="楷体" w:hAnsi="楷体" w:eastAsia="宋体" w:cs="楷体"/>
            <w:bCs/>
            <w:kern w:val="2"/>
          </w:rPr>
          <w:t>协同</w:t>
        </w:r>
      </w:ins>
      <w:ins w:id="59" w:author="斯羽Kelinda" w:date="2025-05-06T19:51:25Z">
        <w:r>
          <w:rPr>
            <w:rFonts w:ascii="楷体" w:hAnsi="楷体" w:eastAsia="宋体" w:cs="楷体"/>
            <w:bCs/>
            <w:kern w:val="2"/>
          </w:rPr>
          <w:t>机制，探讨区域教育协同发展的可能路径。</w:t>
        </w:r>
      </w:ins>
    </w:p>
    <w:p w14:paraId="528BE1D5">
      <w:pPr>
        <w:numPr>
          <w:ilvl w:val="0"/>
          <w:numId w:val="0"/>
        </w:numPr>
        <w:ind w:firstLine="480" w:firstLineChars="200"/>
        <w:rPr>
          <w:rFonts w:hint="default"/>
          <w:lang w:val="en-US" w:eastAsia="zh-CN"/>
        </w:rPr>
      </w:pPr>
    </w:p>
    <w:p w14:paraId="4F90A19F">
      <w:pPr>
        <w:numPr>
          <w:ilvl w:val="0"/>
          <w:numId w:val="0"/>
        </w:numPr>
        <w:ind w:firstLine="480" w:firstLineChars="200"/>
        <w:rPr>
          <w:rFonts w:hint="default"/>
          <w:lang w:val="en-US" w:eastAsia="zh-CN"/>
        </w:rPr>
      </w:pPr>
    </w:p>
    <w:p w14:paraId="50E1F29E">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lang w:val="en-US" w:eastAsia="zh-CN"/>
        </w:rPr>
      </w:pPr>
    </w:p>
    <w:p w14:paraId="06EA5F13">
      <w:pPr>
        <w:keepNext w:val="0"/>
        <w:keepLines w:val="0"/>
        <w:pageBreakBefore w:val="0"/>
        <w:widowControl/>
        <w:numPr>
          <w:ilvl w:val="0"/>
          <w:numId w:val="2"/>
        </w:numPr>
        <w:kinsoku/>
        <w:wordWrap/>
        <w:overflowPunct/>
        <w:topLinePunct w:val="0"/>
        <w:autoSpaceDE/>
        <w:autoSpaceDN/>
        <w:bidi w:val="0"/>
        <w:adjustRightInd/>
        <w:snapToGrid/>
        <w:ind w:firstLine="482" w:firstLineChars="200"/>
        <w:jc w:val="center"/>
        <w:textAlignment w:val="auto"/>
        <w:rPr>
          <w:rFonts w:hint="eastAsia"/>
          <w:b/>
          <w:bCs/>
          <w:lang w:val="en-US" w:eastAsia="zh-CN"/>
        </w:rPr>
      </w:pPr>
      <w:r>
        <w:rPr>
          <w:rFonts w:hint="eastAsia"/>
          <w:b/>
          <w:bCs/>
          <w:lang w:val="en-US" w:eastAsia="zh-CN"/>
        </w:rPr>
        <w:t>文献综述</w:t>
      </w:r>
    </w:p>
    <w:p w14:paraId="7A9CDB53">
      <w:pPr>
        <w:pStyle w:val="7"/>
        <w:widowControl/>
        <w:shd w:val="clear" w:color="auto" w:fill="FFFFFF"/>
        <w:spacing w:beforeAutospacing="0" w:afterAutospacing="0"/>
        <w:ind w:firstLine="480" w:firstLineChars="200"/>
        <w:outlineLvl w:val="1"/>
        <w:rPr>
          <w:rFonts w:ascii="楷体" w:hAnsi="楷体" w:eastAsia="宋体" w:cs="楷体"/>
          <w:bCs/>
          <w:kern w:val="2"/>
          <w:sz w:val="21"/>
          <w:szCs w:val="21"/>
        </w:rPr>
      </w:pPr>
      <w:r>
        <w:rPr>
          <w:rFonts w:hint="eastAsia" w:ascii="楷体" w:hAnsi="楷体" w:eastAsia="宋体" w:cs="楷体"/>
          <w:bCs/>
          <w:kern w:val="2"/>
        </w:rPr>
        <w:t>粤港澳大湾区内部的交流互动是在中华文化、粤语文化之下的不同区域文化之间的跨文化互动。采用人类学的跨文化互动视角，尤其是认知人类学中文化图示的概念，可以为湾区教育协同治理的具体实践提供新的视角。</w:t>
      </w:r>
    </w:p>
    <w:p w14:paraId="525FDDD7">
      <w:pPr>
        <w:pStyle w:val="7"/>
        <w:widowControl/>
        <w:shd w:val="clear" w:color="auto" w:fill="FFFFFF"/>
        <w:spacing w:beforeAutospacing="0" w:afterAutospacing="0"/>
        <w:ind w:firstLine="482" w:firstLineChars="200"/>
        <w:outlineLvl w:val="1"/>
        <w:rPr>
          <w:rFonts w:ascii="楷体" w:hAnsi="楷体" w:eastAsia="宋体" w:cs="楷体"/>
          <w:b/>
          <w:kern w:val="2"/>
        </w:rPr>
      </w:pPr>
      <w:r>
        <w:rPr>
          <w:rFonts w:hint="eastAsia" w:ascii="楷体" w:hAnsi="楷体" w:eastAsia="宋体" w:cs="楷体"/>
          <w:b/>
          <w:kern w:val="2"/>
        </w:rPr>
        <w:t>（</w:t>
      </w:r>
      <w:r>
        <w:rPr>
          <w:rFonts w:hint="eastAsia" w:ascii="楷体" w:hAnsi="楷体" w:cs="楷体"/>
          <w:b/>
          <w:kern w:val="2"/>
          <w:lang w:val="en-US" w:eastAsia="zh-CN"/>
        </w:rPr>
        <w:t>一</w:t>
      </w:r>
      <w:r>
        <w:rPr>
          <w:rFonts w:hint="eastAsia" w:ascii="楷体" w:hAnsi="楷体" w:eastAsia="宋体" w:cs="楷体"/>
          <w:b/>
          <w:kern w:val="2"/>
        </w:rPr>
        <w:t>）粤港澳大湾区教育与人才交流的研究现状</w:t>
      </w:r>
    </w:p>
    <w:p w14:paraId="08772890">
      <w:pPr>
        <w:pStyle w:val="7"/>
        <w:widowControl/>
        <w:shd w:val="clear" w:color="auto" w:fill="FFFFFF"/>
        <w:spacing w:beforeAutospacing="0" w:afterAutospacing="0"/>
        <w:ind w:firstLine="480" w:firstLineChars="200"/>
        <w:outlineLvl w:val="9"/>
        <w:rPr>
          <w:rFonts w:hint="eastAsia" w:ascii="楷体" w:hAnsi="楷体" w:eastAsia="宋体" w:cs="楷体"/>
          <w:b/>
          <w:kern w:val="2"/>
        </w:rPr>
      </w:pPr>
      <w:r>
        <w:rPr>
          <w:rFonts w:hint="eastAsia" w:ascii="楷体" w:hAnsi="楷体" w:eastAsia="宋体" w:cs="楷体"/>
          <w:bCs/>
          <w:kern w:val="2"/>
        </w:rPr>
        <w:t>粤港澳大湾区教育与人才交流合作的各个层面几乎都已经被关注过，研究焦点主要集中在对高等教育诸问题的考虑上</w:t>
      </w:r>
      <w:r>
        <w:rPr>
          <w:rStyle w:val="13"/>
          <w:rFonts w:hint="eastAsia" w:ascii="楷体" w:hAnsi="楷体" w:eastAsia="宋体" w:cs="楷体"/>
          <w:bCs/>
          <w:kern w:val="2"/>
        </w:rPr>
        <w:footnoteReference w:id="0"/>
      </w:r>
      <w:r>
        <w:rPr>
          <w:rFonts w:hint="eastAsia" w:ascii="楷体" w:hAnsi="楷体" w:eastAsia="宋体" w:cs="楷体"/>
          <w:bCs/>
          <w:kern w:val="2"/>
        </w:rPr>
        <w:t>，如考察精英大学的合作、科研项目的跨境合作、高校联盟的建立等；为了回应产业发展的需求，对职业教育也有一定的涉及</w:t>
      </w:r>
      <w:r>
        <w:rPr>
          <w:rStyle w:val="13"/>
          <w:rFonts w:hint="eastAsia" w:ascii="楷体" w:hAnsi="楷体" w:eastAsia="宋体" w:cs="楷体"/>
          <w:bCs/>
          <w:kern w:val="2"/>
        </w:rPr>
        <w:footnoteReference w:id="1"/>
      </w:r>
      <w:r>
        <w:rPr>
          <w:rFonts w:hint="eastAsia" w:ascii="楷体" w:hAnsi="楷体" w:eastAsia="宋体" w:cs="楷体"/>
          <w:bCs/>
          <w:kern w:val="2"/>
        </w:rPr>
        <w:t>，总的来说，已有研究详尽比较了粤港澳三地职业教育体系的特点，对教育协同的基础、困难、现状、路径、理论依据都给予了充分的关注。但从微观互动的角度对组织互动的机制研究仍相对较少，学界对于粤港协同合作的探索仍需要大量具体的案例。粤港澳大湾区建设本质上是一个跨文化交流与整合的过程，需要理解其中的互动规律和机制特征。通过人类学参与观察的方法，特别是使用认知人类学的文化图示概念作为分析工具，可以具体地揭示和理解粤港澳合作中的跨文化交流过程和机制，对跨文化交流机制的揭示可以为粤港澳大湾区的协同治理提供具备操作性价值的经验。</w:t>
      </w:r>
    </w:p>
    <w:p w14:paraId="4B4FCD37">
      <w:pPr>
        <w:pStyle w:val="7"/>
        <w:widowControl/>
        <w:shd w:val="clear" w:color="auto" w:fill="FFFFFF"/>
        <w:spacing w:beforeAutospacing="0" w:afterAutospacing="0"/>
        <w:ind w:firstLine="482" w:firstLineChars="200"/>
        <w:outlineLvl w:val="1"/>
        <w:rPr>
          <w:rFonts w:hint="default" w:ascii="楷体" w:hAnsi="楷体" w:eastAsia="宋体" w:cs="楷体"/>
          <w:b/>
          <w:kern w:val="2"/>
          <w:lang w:val="en-US" w:eastAsia="zh-CN"/>
        </w:rPr>
      </w:pPr>
      <w:r>
        <w:rPr>
          <w:rFonts w:hint="eastAsia" w:ascii="楷体" w:hAnsi="楷体" w:eastAsia="宋体" w:cs="楷体"/>
          <w:b/>
          <w:kern w:val="2"/>
        </w:rPr>
        <w:t>（</w:t>
      </w:r>
      <w:r>
        <w:rPr>
          <w:rFonts w:hint="eastAsia" w:ascii="楷体" w:hAnsi="楷体" w:cs="楷体"/>
          <w:b/>
          <w:kern w:val="2"/>
          <w:lang w:val="en-US" w:eastAsia="zh-CN"/>
        </w:rPr>
        <w:t>二</w:t>
      </w:r>
      <w:r>
        <w:rPr>
          <w:rFonts w:hint="eastAsia" w:ascii="楷体" w:hAnsi="楷体" w:eastAsia="宋体" w:cs="楷体"/>
          <w:b/>
          <w:kern w:val="2"/>
        </w:rPr>
        <w:t>）</w:t>
      </w:r>
      <w:r>
        <w:rPr>
          <w:rFonts w:hint="eastAsia" w:ascii="楷体" w:hAnsi="楷体" w:cs="楷体"/>
          <w:b/>
          <w:kern w:val="2"/>
          <w:lang w:val="en-US" w:eastAsia="zh-CN"/>
        </w:rPr>
        <w:t>作为</w:t>
      </w:r>
      <w:r>
        <w:rPr>
          <w:rFonts w:hint="eastAsia" w:ascii="楷体" w:hAnsi="楷体" w:eastAsia="宋体" w:cs="楷体"/>
          <w:b/>
          <w:kern w:val="2"/>
        </w:rPr>
        <w:t>跨文化互动</w:t>
      </w:r>
      <w:r>
        <w:rPr>
          <w:rFonts w:hint="eastAsia" w:ascii="楷体" w:hAnsi="楷体" w:cs="楷体"/>
          <w:b/>
          <w:kern w:val="2"/>
          <w:lang w:eastAsia="zh-CN"/>
        </w:rPr>
        <w:t>的</w:t>
      </w:r>
      <w:r>
        <w:rPr>
          <w:rFonts w:hint="eastAsia" w:ascii="楷体" w:hAnsi="楷体" w:cs="楷体"/>
          <w:b/>
          <w:kern w:val="2"/>
          <w:lang w:val="en-US" w:eastAsia="zh-CN"/>
        </w:rPr>
        <w:t>跨境教育</w:t>
      </w:r>
    </w:p>
    <w:p w14:paraId="0C07E763">
      <w:pPr>
        <w:pStyle w:val="7"/>
        <w:widowControl/>
        <w:shd w:val="clear" w:color="auto" w:fill="FFFFFF"/>
        <w:spacing w:beforeAutospacing="0" w:afterAutospacing="0"/>
        <w:ind w:firstLine="480" w:firstLineChars="200"/>
        <w:rPr>
          <w:rFonts w:hint="default" w:ascii="楷体" w:hAnsi="楷体" w:eastAsia="宋体" w:cs="楷体"/>
          <w:bCs/>
          <w:kern w:val="2"/>
          <w:lang w:val="en-US" w:eastAsia="zh-CN"/>
        </w:rPr>
      </w:pPr>
      <w:r>
        <w:rPr>
          <w:rFonts w:hint="eastAsia" w:ascii="楷体" w:hAnsi="楷体" w:cs="楷体"/>
          <w:bCs/>
          <w:kern w:val="2"/>
          <w:lang w:val="en-US" w:eastAsia="zh-CN"/>
        </w:rPr>
        <w:t>教育国际化</w:t>
      </w:r>
      <w:ins w:id="60" w:author="斯羽Kelinda" w:date="2025-05-06T19:37:30Z">
        <w:r>
          <w:rPr>
            <w:rStyle w:val="11"/>
            <w:rFonts w:hint="eastAsia" w:ascii="楷体" w:hAnsi="楷体" w:cs="楷体"/>
            <w:bCs/>
            <w:kern w:val="2"/>
            <w:lang w:val="en-US" w:eastAsia="zh-CN"/>
          </w:rPr>
          <w:t>[</w:t>
        </w:r>
      </w:ins>
      <w:ins w:id="61" w:author="斯羽Kelinda" w:date="2025-05-06T19:37:30Z">
        <w:r>
          <w:rPr>
            <w:rStyle w:val="11"/>
            <w:rFonts w:hint="eastAsia" w:ascii="楷体" w:hAnsi="楷体" w:cs="楷体"/>
            <w:bCs/>
            <w:kern w:val="2"/>
            <w:lang w:val="en-US" w:eastAsia="zh-CN"/>
          </w:rPr>
          <w:endnoteReference w:id="3"/>
        </w:r>
      </w:ins>
      <w:ins w:id="62" w:author="斯羽Kelinda" w:date="2025-05-06T19:37:30Z">
        <w:r>
          <w:rPr>
            <w:rStyle w:val="11"/>
            <w:rFonts w:hint="eastAsia" w:ascii="楷体" w:hAnsi="楷体" w:cs="楷体"/>
            <w:bCs/>
            <w:kern w:val="2"/>
            <w:lang w:val="en-US" w:eastAsia="zh-CN"/>
          </w:rPr>
          <w:t>]</w:t>
        </w:r>
      </w:ins>
    </w:p>
    <w:p w14:paraId="47C34E53">
      <w:pPr>
        <w:pStyle w:val="7"/>
        <w:widowControl/>
        <w:shd w:val="clear" w:color="auto" w:fill="FFFFFF"/>
        <w:spacing w:beforeAutospacing="0" w:afterAutospacing="0"/>
        <w:ind w:firstLine="480" w:firstLineChars="200"/>
        <w:rPr>
          <w:rFonts w:ascii="Times New Roman" w:hAnsi="Times New Roman" w:eastAsia="宋体"/>
          <w:bCs/>
          <w:kern w:val="2"/>
        </w:rPr>
      </w:pPr>
      <w:r>
        <w:rPr>
          <w:rFonts w:hint="eastAsia" w:ascii="楷体" w:hAnsi="楷体" w:eastAsia="宋体" w:cs="楷体"/>
          <w:bCs/>
          <w:kern w:val="2"/>
        </w:rPr>
        <w:t>人</w:t>
      </w:r>
      <w:r>
        <w:rPr>
          <w:rFonts w:ascii="Times New Roman" w:hAnsi="Times New Roman" w:eastAsia="宋体"/>
          <w:bCs/>
          <w:kern w:val="2"/>
        </w:rPr>
        <w:t>类学</w:t>
      </w:r>
      <w:r>
        <w:rPr>
          <w:rFonts w:hint="eastAsia" w:ascii="Times New Roman" w:hAnsi="Times New Roman" w:eastAsia="宋体"/>
          <w:bCs/>
          <w:kern w:val="2"/>
        </w:rPr>
        <w:t>的经典</w:t>
      </w:r>
      <w:r>
        <w:rPr>
          <w:rFonts w:ascii="Times New Roman" w:hAnsi="Times New Roman" w:eastAsia="宋体"/>
          <w:bCs/>
          <w:kern w:val="2"/>
        </w:rPr>
        <w:t>研究为跨文化互动提供了丰富的洞见。跨文化互动可以发生在文明、族群、阶层、性别，甚至是社会角色之间。</w:t>
      </w:r>
      <w:r>
        <w:rPr>
          <w:rFonts w:hint="eastAsia" w:ascii="Times New Roman" w:hAnsi="Times New Roman" w:eastAsia="宋体"/>
          <w:bCs/>
          <w:kern w:val="2"/>
        </w:rPr>
        <w:t>文化是社会交往中的“文本”</w:t>
      </w:r>
      <w:r>
        <w:rPr>
          <w:rStyle w:val="13"/>
          <w:rFonts w:hint="eastAsia" w:ascii="Times New Roman" w:hAnsi="Times New Roman" w:eastAsia="宋体"/>
          <w:bCs/>
          <w:kern w:val="2"/>
        </w:rPr>
        <w:footnoteReference w:id="2"/>
      </w:r>
      <w:r>
        <w:rPr>
          <w:rFonts w:hint="eastAsia" w:ascii="Times New Roman" w:hAnsi="Times New Roman" w:eastAsia="宋体"/>
          <w:bCs/>
          <w:kern w:val="2"/>
        </w:rPr>
        <w:t>，跨文化互动就是语言、器物、制度为代表的文化间的接触、碰撞和</w:t>
      </w:r>
      <w:r>
        <w:rPr>
          <w:rFonts w:hint="eastAsia" w:ascii="Times New Roman" w:hAnsi="Times New Roman" w:eastAsia="宋体"/>
          <w:bCs/>
          <w:kern w:val="2"/>
          <w:lang w:val="en-US" w:eastAsia="zh-CN"/>
        </w:rPr>
        <w:t>相遇</w:t>
      </w:r>
      <w:r>
        <w:rPr>
          <w:rFonts w:hint="eastAsia" w:ascii="Times New Roman" w:hAnsi="Times New Roman" w:eastAsia="宋体"/>
          <w:bCs/>
          <w:kern w:val="2"/>
        </w:rPr>
        <w:t>。马歇尔·萨林斯（Marshall Sahlins）</w:t>
      </w:r>
      <w:r>
        <w:rPr>
          <w:rFonts w:hint="eastAsia" w:ascii="Times New Roman" w:hAnsi="Times New Roman" w:eastAsia="宋体"/>
          <w:bCs/>
          <w:kern w:val="2"/>
          <w:lang w:val="en-US" w:eastAsia="zh-CN"/>
        </w:rPr>
        <w:t>的历史结构主义</w:t>
      </w:r>
      <w:r>
        <w:rPr>
          <w:rFonts w:hint="eastAsia" w:ascii="Times New Roman" w:hAnsi="Times New Roman" w:eastAsia="宋体"/>
          <w:bCs/>
          <w:kern w:val="2"/>
        </w:rPr>
        <w:t>理论框架解释了文化如何在特定历史背景下通过人们的行动而发生变化</w:t>
      </w:r>
      <w:r>
        <w:rPr>
          <w:rStyle w:val="13"/>
          <w:rFonts w:hint="eastAsia" w:ascii="Times New Roman" w:hAnsi="Times New Roman" w:eastAsia="宋体"/>
          <w:bCs/>
          <w:kern w:val="2"/>
        </w:rPr>
        <w:footnoteReference w:id="3"/>
      </w:r>
      <w:r>
        <w:rPr>
          <w:rFonts w:hint="eastAsia" w:ascii="Times New Roman" w:hAnsi="Times New Roman" w:eastAsia="宋体"/>
          <w:bCs/>
          <w:kern w:val="2"/>
        </w:rPr>
        <w:t>，他提出了不同的文化变迁模型，包括同化（assimilation）、转型(transformation)和采纳（adoption）等，探讨了人们如何在面对新文化时，能够将其纳入已有的文化框架中，同时保持传统文化的完整性</w:t>
      </w:r>
      <w:r>
        <w:rPr>
          <w:rFonts w:hint="eastAsia" w:ascii="Times New Roman" w:hAnsi="Times New Roman" w:eastAsia="宋体"/>
          <w:bCs/>
          <w:kern w:val="2"/>
          <w:lang w:eastAsia="zh-CN"/>
        </w:rPr>
        <w:t>。</w:t>
      </w:r>
      <w:r>
        <w:rPr>
          <w:rFonts w:hint="eastAsia" w:ascii="Times New Roman" w:hAnsi="Times New Roman" w:eastAsia="宋体"/>
          <w:bCs/>
          <w:kern w:val="2"/>
        </w:rPr>
        <w:t>罗宾斯（John Robins）在研究南岛语系族群接受基督教文化时，曾运用了这组概念，罗宾斯借鉴了马歇尔·萨林斯的理论，他发现，乌拉普敏人的文化变迁更符合“采纳”模型，即他们在没有完全同化或转型的情况下，主动接受并内化基督教文化。</w:t>
      </w:r>
      <w:r>
        <w:rPr>
          <w:rStyle w:val="13"/>
          <w:rFonts w:hint="eastAsia" w:ascii="Times New Roman" w:hAnsi="Times New Roman" w:eastAsia="宋体"/>
          <w:bCs/>
          <w:kern w:val="2"/>
        </w:rPr>
        <w:footnoteReference w:id="4"/>
      </w:r>
      <w:r>
        <w:rPr>
          <w:rStyle w:val="11"/>
          <w:rFonts w:hint="eastAsia" w:ascii="Times New Roman" w:hAnsi="Times New Roman" w:eastAsia="宋体"/>
          <w:bCs/>
          <w:kern w:val="2"/>
          <w:vertAlign w:val="baseline"/>
        </w:rPr>
        <w:t>这些</w:t>
      </w:r>
      <w:r>
        <w:rPr>
          <w:rFonts w:hint="eastAsia" w:ascii="Times New Roman" w:hAnsi="Times New Roman" w:eastAsia="宋体"/>
          <w:bCs/>
          <w:kern w:val="2"/>
          <w:vertAlign w:val="baseline"/>
          <w:lang w:val="en-US" w:eastAsia="zh-CN"/>
        </w:rPr>
        <w:t>分析框架</w:t>
      </w:r>
      <w:r>
        <w:rPr>
          <w:rStyle w:val="11"/>
          <w:rFonts w:hint="eastAsia" w:ascii="Times New Roman" w:hAnsi="Times New Roman" w:eastAsia="宋体"/>
          <w:bCs/>
          <w:kern w:val="2"/>
          <w:vertAlign w:val="baseline"/>
        </w:rPr>
        <w:t>对于解释其他类型的文化互动直到今仍具有价值。</w:t>
      </w:r>
    </w:p>
    <w:p w14:paraId="3308CF60">
      <w:pPr>
        <w:pStyle w:val="7"/>
        <w:widowControl/>
        <w:numPr>
          <w:ilvl w:val="-1"/>
          <w:numId w:val="0"/>
        </w:numPr>
        <w:shd w:val="clear" w:color="auto" w:fill="FFFFFF"/>
        <w:spacing w:beforeAutospacing="0" w:afterAutospacing="0"/>
        <w:ind w:leftChars="200" w:firstLine="0" w:firstLineChars="0"/>
        <w:outlineLvl w:val="1"/>
        <w:rPr>
          <w:rFonts w:ascii="楷体" w:hAnsi="楷体" w:eastAsia="宋体" w:cs="楷体"/>
          <w:b/>
          <w:kern w:val="2"/>
        </w:rPr>
      </w:pPr>
      <w:r>
        <w:rPr>
          <w:rFonts w:hint="eastAsia" w:ascii="楷体" w:hAnsi="楷体" w:cs="楷体"/>
          <w:b/>
          <w:kern w:val="2"/>
          <w:lang w:eastAsia="zh-CN"/>
        </w:rPr>
        <w:t>（</w:t>
      </w:r>
      <w:r>
        <w:rPr>
          <w:rFonts w:hint="eastAsia" w:ascii="楷体" w:hAnsi="楷体" w:cs="楷体"/>
          <w:b/>
          <w:kern w:val="2"/>
          <w:lang w:val="en-US" w:eastAsia="zh-CN"/>
        </w:rPr>
        <w:t>三</w:t>
      </w:r>
      <w:r>
        <w:rPr>
          <w:rFonts w:hint="eastAsia" w:ascii="楷体" w:hAnsi="楷体" w:cs="楷体"/>
          <w:b/>
          <w:kern w:val="2"/>
          <w:lang w:eastAsia="zh-CN"/>
        </w:rPr>
        <w:t>）</w:t>
      </w:r>
      <w:r>
        <w:rPr>
          <w:rFonts w:hint="eastAsia" w:ascii="楷体" w:hAnsi="楷体" w:cs="楷体"/>
          <w:b/>
          <w:kern w:val="2"/>
          <w:lang w:val="en-US" w:eastAsia="zh-CN"/>
        </w:rPr>
        <w:t>作为认知过程的跨文化交流</w:t>
      </w:r>
    </w:p>
    <w:p w14:paraId="39069748">
      <w:pPr>
        <w:ind w:firstLine="480" w:firstLineChars="200"/>
        <w:rPr>
          <w:rFonts w:ascii="楷体" w:hAnsi="楷体" w:eastAsia="宋体" w:cs="楷体"/>
          <w:bCs/>
          <w:sz w:val="24"/>
        </w:rPr>
      </w:pPr>
      <w:r>
        <w:rPr>
          <w:rFonts w:hint="eastAsia" w:ascii="Times New Roman" w:hAnsi="宋体" w:cs="宋体"/>
          <w:sz w:val="24"/>
        </w:rPr>
        <w:t>在现代社会，组织间的跨文化交流构成现代</w:t>
      </w:r>
      <w:r>
        <w:rPr>
          <w:rFonts w:hint="eastAsia" w:ascii="Times New Roman" w:hAnsi="宋体" w:cs="宋体"/>
          <w:sz w:val="24"/>
          <w:lang w:val="en-US" w:eastAsia="zh-CN"/>
        </w:rPr>
        <w:t>公共管理</w:t>
      </w:r>
      <w:r>
        <w:rPr>
          <w:rFonts w:hint="eastAsia" w:ascii="Times New Roman" w:hAnsi="宋体" w:cs="宋体"/>
          <w:sz w:val="24"/>
        </w:rPr>
        <w:t>日</w:t>
      </w:r>
      <w:r>
        <w:rPr>
          <w:rFonts w:hint="eastAsia" w:ascii="Times New Roman" w:hAnsi="宋体" w:cs="宋体"/>
          <w:sz w:val="24"/>
          <w:lang w:val="en-US" w:eastAsia="zh-CN"/>
        </w:rPr>
        <w:t>活动</w:t>
      </w:r>
      <w:r>
        <w:rPr>
          <w:rFonts w:hint="eastAsia" w:ascii="Times New Roman" w:hAnsi="宋体" w:cs="宋体"/>
          <w:sz w:val="24"/>
        </w:rPr>
        <w:t>的相当大一部分。在人类学的视野中，一种制度得以维系，不是依靠强制的力量，也非完全依靠个体的理性选择，而是依靠心灵共识。</w:t>
      </w:r>
      <w:r>
        <w:rPr>
          <w:rStyle w:val="13"/>
          <w:rFonts w:hint="eastAsia" w:ascii="Times New Roman" w:hAnsi="宋体" w:cs="宋体"/>
          <w:sz w:val="24"/>
        </w:rPr>
        <w:footnoteReference w:id="5"/>
      </w:r>
      <w:r>
        <w:rPr>
          <w:rFonts w:hint="eastAsia" w:ascii="Times New Roman" w:hAnsi="宋体" w:cs="宋体"/>
          <w:sz w:val="24"/>
        </w:rPr>
        <w:t>组织社会学家迪马乔（DiMaggio）也关注组织的文化认知层面，他提出了一种文化图示和社会环境相互建构的文化观，他认为</w:t>
      </w:r>
      <w:r>
        <w:rPr>
          <w:rFonts w:hint="eastAsia" w:ascii="楷体" w:hAnsi="楷体" w:eastAsia="宋体" w:cs="楷体"/>
          <w:bCs/>
          <w:sz w:val="24"/>
        </w:rPr>
        <w:t>跨文化交流过程中，参与者需要经历认知调适，这种调适不是简单的信息传递，而是深层的理解和整合过程</w:t>
      </w:r>
      <w:r>
        <w:rPr>
          <w:rStyle w:val="13"/>
          <w:rFonts w:hint="eastAsia" w:ascii="楷体" w:hAnsi="楷体" w:eastAsia="宋体" w:cs="楷体"/>
          <w:bCs/>
          <w:sz w:val="24"/>
        </w:rPr>
        <w:footnoteReference w:id="6"/>
      </w:r>
      <w:r>
        <w:rPr>
          <w:rFonts w:hint="eastAsia" w:ascii="楷体" w:hAnsi="楷体" w:eastAsia="宋体" w:cs="楷体"/>
          <w:bCs/>
          <w:sz w:val="24"/>
        </w:rPr>
        <w:t>。这种整合，具体来说就是文化图示的整合过程，文化图示被定义为群体共享的认知结</w:t>
      </w:r>
      <w:r>
        <w:rPr>
          <w:rFonts w:hint="eastAsia" w:ascii="楷体" w:hAnsi="楷体" w:eastAsia="宋体" w:cs="楷体"/>
          <w:bCs/>
          <w:sz w:val="24"/>
          <w:lang w:val="en-US" w:eastAsia="zh-CN"/>
        </w:rPr>
        <w:t>9</w:t>
      </w:r>
      <w:r>
        <w:rPr>
          <w:rFonts w:hint="eastAsia" w:ascii="楷体" w:hAnsi="楷体" w:eastAsia="宋体" w:cs="楷体"/>
          <w:bCs/>
          <w:sz w:val="24"/>
        </w:rPr>
        <w:t>构，是解释世界和指导社会行动的框架</w:t>
      </w:r>
      <w:r>
        <w:rPr>
          <w:rStyle w:val="13"/>
          <w:rFonts w:hint="eastAsia" w:ascii="楷体" w:hAnsi="楷体" w:eastAsia="宋体" w:cs="楷体"/>
          <w:bCs/>
          <w:sz w:val="24"/>
        </w:rPr>
        <w:footnoteReference w:id="7"/>
      </w:r>
      <w:r>
        <w:rPr>
          <w:rFonts w:hint="eastAsia" w:ascii="楷体" w:hAnsi="楷体" w:eastAsia="宋体" w:cs="楷体"/>
          <w:bCs/>
          <w:sz w:val="24"/>
        </w:rPr>
        <w:t>。目前已经出现一些实证研究，讨论文化图示对群体互动的影响，如藏族青少年在跨文化互动中面临的困难主要源于文化图式的差异</w:t>
      </w:r>
      <w:r>
        <w:rPr>
          <w:rStyle w:val="13"/>
          <w:rFonts w:hint="eastAsia" w:ascii="楷体" w:hAnsi="楷体" w:eastAsia="宋体" w:cs="楷体"/>
          <w:bCs/>
          <w:sz w:val="24"/>
        </w:rPr>
        <w:footnoteReference w:id="8"/>
      </w:r>
      <w:r>
        <w:rPr>
          <w:rFonts w:hint="eastAsia" w:ascii="楷体" w:hAnsi="楷体" w:eastAsia="宋体" w:cs="楷体"/>
          <w:bCs/>
          <w:sz w:val="24"/>
        </w:rPr>
        <w:t>。文化图示具有层级性和系统性，需要识别</w:t>
      </w:r>
      <w:r>
        <w:rPr>
          <w:rStyle w:val="13"/>
          <w:rFonts w:hint="eastAsia" w:ascii="楷体" w:hAnsi="楷体" w:eastAsia="宋体" w:cs="楷体"/>
          <w:bCs/>
          <w:sz w:val="24"/>
        </w:rPr>
        <w:footnoteReference w:id="9"/>
      </w:r>
      <w:r>
        <w:rPr>
          <w:rFonts w:hint="eastAsia" w:ascii="楷体" w:hAnsi="楷体" w:eastAsia="宋体" w:cs="楷体"/>
          <w:bCs/>
          <w:sz w:val="24"/>
        </w:rPr>
        <w:t>；</w:t>
      </w:r>
      <w:r>
        <w:rPr>
          <w:rFonts w:hint="eastAsia" w:ascii="楷体" w:hAnsi="楷体" w:eastAsia="宋体" w:cs="楷体"/>
          <w:bCs/>
          <w:sz w:val="24"/>
          <w:lang w:val="en-US" w:eastAsia="zh-CN"/>
        </w:rPr>
        <w:t>同时</w:t>
      </w:r>
      <w:r>
        <w:rPr>
          <w:rFonts w:hint="eastAsia" w:ascii="楷体" w:hAnsi="楷体" w:eastAsia="宋体" w:cs="楷体"/>
          <w:bCs/>
          <w:sz w:val="24"/>
        </w:rPr>
        <w:t>文化互动的社会行动也经历着一个循环上升的过程，组织间跨文化互动通常经历三个阶段：认知差异、互动调适、形成共享理解。这些发现对于跨文化交流的开展都具有指导作用。</w:t>
      </w:r>
    </w:p>
    <w:p w14:paraId="156CA664">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p>
    <w:p w14:paraId="730563BA">
      <w:pPr>
        <w:keepNext w:val="0"/>
        <w:keepLines w:val="0"/>
        <w:pageBreakBefore w:val="0"/>
        <w:widowControl/>
        <w:numPr>
          <w:ilvl w:val="0"/>
          <w:numId w:val="2"/>
        </w:numPr>
        <w:kinsoku/>
        <w:wordWrap/>
        <w:overflowPunct/>
        <w:topLinePunct w:val="0"/>
        <w:autoSpaceDE/>
        <w:autoSpaceDN/>
        <w:bidi w:val="0"/>
        <w:adjustRightInd/>
        <w:snapToGrid/>
        <w:spacing w:before="157" w:beforeLines="50" w:after="157" w:afterLines="50"/>
        <w:ind w:firstLine="482" w:firstLineChars="200"/>
        <w:jc w:val="center"/>
        <w:textAlignment w:val="auto"/>
        <w:rPr>
          <w:rFonts w:hint="default"/>
          <w:b/>
          <w:bCs/>
          <w:lang w:val="en-US" w:eastAsia="zh-CN"/>
        </w:rPr>
        <w:pPrChange w:id="63" w:author="斯羽Kelinda" w:date="2025-05-06T20:00:07Z">
          <w:pPr>
            <w:keepNext w:val="0"/>
            <w:keepLines w:val="0"/>
            <w:pageBreakBefore w:val="0"/>
            <w:widowControl/>
            <w:numPr>
              <w:ilvl w:val="0"/>
              <w:numId w:val="2"/>
            </w:numPr>
            <w:kinsoku/>
            <w:wordWrap/>
            <w:overflowPunct/>
            <w:topLinePunct w:val="0"/>
            <w:autoSpaceDE/>
            <w:autoSpaceDN/>
            <w:bidi w:val="0"/>
            <w:adjustRightInd/>
            <w:snapToGrid/>
            <w:ind w:firstLine="482" w:firstLineChars="200"/>
            <w:jc w:val="center"/>
            <w:textAlignment w:val="auto"/>
          </w:pPr>
        </w:pPrChange>
      </w:pPr>
      <w:r>
        <w:rPr>
          <w:rFonts w:hint="eastAsia"/>
          <w:b/>
          <w:bCs/>
          <w:lang w:val="en-US" w:eastAsia="zh-CN"/>
        </w:rPr>
        <w:t>研究方法与设计</w:t>
      </w:r>
    </w:p>
    <w:p w14:paraId="43E01D6C">
      <w:pPr>
        <w:pStyle w:val="7"/>
        <w:keepNext w:val="0"/>
        <w:keepLines w:val="0"/>
        <w:pageBreakBefore w:val="0"/>
        <w:widowControl/>
        <w:numPr>
          <w:ilvl w:val="-1"/>
          <w:numId w:val="0"/>
        </w:numPr>
        <w:shd w:val="clear" w:color="auto" w:fill="FFFFFF"/>
        <w:kinsoku/>
        <w:wordWrap/>
        <w:overflowPunct/>
        <w:topLinePunct w:val="0"/>
        <w:autoSpaceDE/>
        <w:autoSpaceDN/>
        <w:bidi w:val="0"/>
        <w:adjustRightInd/>
        <w:snapToGrid/>
        <w:spacing w:before="157" w:beforeLines="50" w:beforeAutospacing="0" w:after="157" w:afterLines="50" w:afterAutospacing="0"/>
        <w:ind w:leftChars="200" w:firstLine="0" w:firstLineChars="0"/>
        <w:textAlignment w:val="auto"/>
        <w:outlineLvl w:val="1"/>
        <w:rPr>
          <w:ins w:id="65" w:author="斯羽Kelinda" w:date="2025-05-06T19:40:58Z"/>
          <w:rFonts w:hint="eastAsia" w:ascii="楷体" w:hAnsi="楷体" w:cs="楷体"/>
          <w:b/>
          <w:kern w:val="2"/>
          <w:lang w:val="en-US" w:eastAsia="zh-CN"/>
        </w:rPr>
        <w:pPrChange w:id="64" w:author="斯羽Kelinda" w:date="2025-05-06T20:00:07Z">
          <w:pPr>
            <w:keepNext w:val="0"/>
            <w:keepLines w:val="0"/>
            <w:pageBreakBefore w:val="0"/>
            <w:widowControl/>
            <w:numPr>
              <w:ilvl w:val="0"/>
              <w:numId w:val="3"/>
            </w:numPr>
            <w:kinsoku/>
            <w:wordWrap/>
            <w:overflowPunct/>
            <w:topLinePunct w:val="0"/>
            <w:autoSpaceDE/>
            <w:autoSpaceDN/>
            <w:bidi w:val="0"/>
            <w:adjustRightInd/>
            <w:snapToGrid/>
            <w:ind w:firstLine="480" w:firstLineChars="200"/>
            <w:textAlignment w:val="auto"/>
          </w:pPr>
        </w:pPrChange>
      </w:pPr>
      <w:ins w:id="66" w:author="斯羽Kelinda" w:date="2025-05-06T19:59:33Z">
        <w:r>
          <w:rPr>
            <w:rFonts w:hint="eastAsia" w:ascii="楷体" w:hAnsi="楷体" w:cs="楷体"/>
            <w:b/>
            <w:kern w:val="2"/>
            <w:lang w:val="en-US" w:eastAsia="zh-CN"/>
          </w:rPr>
          <w:t>（</w:t>
        </w:r>
      </w:ins>
      <w:ins w:id="67" w:author="斯羽Kelinda" w:date="2025-05-06T19:59:35Z">
        <w:r>
          <w:rPr>
            <w:rFonts w:hint="eastAsia" w:ascii="楷体" w:hAnsi="楷体" w:cs="楷体"/>
            <w:b/>
            <w:kern w:val="2"/>
            <w:lang w:val="en-US" w:eastAsia="zh-CN"/>
          </w:rPr>
          <w:t>一</w:t>
        </w:r>
      </w:ins>
      <w:ins w:id="68" w:author="斯羽Kelinda" w:date="2025-05-06T19:59:33Z">
        <w:r>
          <w:rPr>
            <w:rFonts w:hint="eastAsia" w:ascii="楷体" w:hAnsi="楷体" w:cs="楷体"/>
            <w:b/>
            <w:kern w:val="2"/>
            <w:lang w:val="en-US" w:eastAsia="zh-CN"/>
          </w:rPr>
          <w:t>）</w:t>
        </w:r>
      </w:ins>
      <w:r>
        <w:rPr>
          <w:rFonts w:hint="eastAsia" w:ascii="楷体" w:hAnsi="楷体" w:cs="楷体"/>
          <w:b/>
          <w:kern w:val="2"/>
          <w:lang w:val="en-US" w:eastAsia="zh-CN"/>
          <w:rPrChange w:id="69" w:author="斯羽Kelinda" w:date="2025-05-06T19:39:28Z">
            <w:rPr>
              <w:rFonts w:hint="eastAsia"/>
              <w:lang w:val="en-US" w:eastAsia="zh-CN"/>
            </w:rPr>
          </w:rPrChange>
        </w:rPr>
        <w:t>认知网络分析和网络民族志</w:t>
      </w:r>
    </w:p>
    <w:p w14:paraId="41BAAF7B">
      <w:pPr>
        <w:pStyle w:val="7"/>
        <w:keepNext w:val="0"/>
        <w:keepLines w:val="0"/>
        <w:pageBreakBefore w:val="0"/>
        <w:widowControl/>
        <w:numPr>
          <w:ilvl w:val="-1"/>
          <w:numId w:val="0"/>
        </w:numPr>
        <w:shd w:val="clear" w:color="auto" w:fill="FFFFFF"/>
        <w:kinsoku/>
        <w:wordWrap/>
        <w:overflowPunct/>
        <w:topLinePunct w:val="0"/>
        <w:autoSpaceDE/>
        <w:autoSpaceDN/>
        <w:bidi w:val="0"/>
        <w:adjustRightInd/>
        <w:snapToGrid/>
        <w:spacing w:beforeAutospacing="0" w:afterAutospacing="0"/>
        <w:ind w:leftChars="0" w:firstLine="241" w:firstLineChars="100"/>
        <w:textAlignment w:val="auto"/>
        <w:outlineLvl w:val="1"/>
        <w:rPr>
          <w:del w:id="71" w:author="斯羽Kelinda" w:date="2025-05-06T19:40:57Z"/>
          <w:rFonts w:hint="eastAsia" w:ascii="楷体" w:hAnsi="楷体" w:cs="楷体"/>
          <w:b/>
          <w:kern w:val="2"/>
          <w:lang w:val="en-US" w:eastAsia="zh-CN"/>
          <w:rPrChange w:id="72" w:author="斯羽Kelinda" w:date="2025-05-06T19:39:28Z">
            <w:rPr>
              <w:del w:id="73" w:author="斯羽Kelinda" w:date="2025-05-06T19:40:57Z"/>
              <w:rFonts w:hint="eastAsia"/>
              <w:lang w:val="en-US" w:eastAsia="zh-CN"/>
            </w:rPr>
          </w:rPrChange>
        </w:rPr>
        <w:pPrChange w:id="70" w:author="斯羽Kelinda" w:date="2025-05-06T19:59:27Z">
          <w:pPr>
            <w:keepNext w:val="0"/>
            <w:keepLines w:val="0"/>
            <w:pageBreakBefore w:val="0"/>
            <w:widowControl/>
            <w:numPr>
              <w:ilvl w:val="0"/>
              <w:numId w:val="3"/>
            </w:numPr>
            <w:kinsoku/>
            <w:wordWrap/>
            <w:overflowPunct/>
            <w:topLinePunct w:val="0"/>
            <w:autoSpaceDE/>
            <w:autoSpaceDN/>
            <w:bidi w:val="0"/>
            <w:adjustRightInd/>
            <w:snapToGrid/>
            <w:ind w:firstLine="480" w:firstLineChars="200"/>
            <w:textAlignment w:val="auto"/>
          </w:pPr>
        </w:pPrChange>
      </w:pPr>
    </w:p>
    <w:p w14:paraId="43E01D6C">
      <w:pPr>
        <w:pStyle w:val="7"/>
        <w:keepNext w:val="0"/>
        <w:keepLines w:val="0"/>
        <w:pageBreakBefore w:val="0"/>
        <w:widowControl/>
        <w:shd w:val="clear" w:color="auto" w:fill="FFFFFF"/>
        <w:kinsoku/>
        <w:wordWrap/>
        <w:overflowPunct/>
        <w:topLinePunct w:val="0"/>
        <w:autoSpaceDE/>
        <w:autoSpaceDN/>
        <w:bidi w:val="0"/>
        <w:adjustRightInd/>
        <w:snapToGrid/>
        <w:spacing w:beforeAutospacing="0" w:afterAutospacing="0"/>
        <w:ind w:leftChars="0" w:firstLine="240" w:firstLineChars="100"/>
        <w:textAlignment w:val="auto"/>
        <w:outlineLvl w:val="1"/>
        <w:rPr>
          <w:rFonts w:hint="eastAsia"/>
          <w:lang w:val="en-US" w:eastAsia="zh-CN"/>
        </w:rPr>
        <w:pPrChange w:id="74" w:author="斯羽Kelinda" w:date="2025-05-06T19:59:27Z">
          <w:pPr>
            <w:keepNext w:val="0"/>
            <w:keepLines w:val="0"/>
            <w:pageBreakBefore w:val="0"/>
            <w:widowControl/>
            <w:numPr>
              <w:ilvl w:val="-1"/>
              <w:numId w:val="0"/>
            </w:numPr>
            <w:kinsoku/>
            <w:wordWrap/>
            <w:overflowPunct/>
            <w:topLinePunct w:val="0"/>
            <w:autoSpaceDE/>
            <w:autoSpaceDN/>
            <w:bidi w:val="0"/>
            <w:adjustRightInd/>
            <w:snapToGrid/>
            <w:ind w:firstLine="0" w:firstLineChars="0"/>
            <w:textAlignment w:val="auto"/>
          </w:pPr>
        </w:pPrChange>
      </w:pPr>
      <w:del w:id="75" w:author="斯羽Kelinda" w:date="2025-05-06T19:40:56Z">
        <w:r>
          <w:rPr>
            <w:rFonts w:hint="eastAsia"/>
            <w:lang w:val="en-US" w:eastAsia="zh-CN"/>
          </w:rPr>
          <w:delText xml:space="preserve">   </w:delText>
        </w:r>
      </w:del>
      <w:del w:id="76" w:author="斯羽Kelinda" w:date="2025-05-06T19:40:55Z">
        <w:r>
          <w:rPr>
            <w:rFonts w:hint="eastAsia"/>
            <w:lang w:val="en-US" w:eastAsia="zh-CN"/>
          </w:rPr>
          <w:delText xml:space="preserve"> </w:delText>
        </w:r>
      </w:del>
      <w:r>
        <w:rPr>
          <w:rFonts w:hint="eastAsia"/>
          <w:lang w:val="en-US" w:eastAsia="zh-CN"/>
        </w:rPr>
        <w:t xml:space="preserve"> </w:t>
      </w:r>
      <w:ins w:id="77" w:author="斯羽Kelinda" w:date="2025-05-06T20:00:39Z">
        <w:r>
          <w:rPr>
            <w:rFonts w:hint="eastAsia"/>
            <w:lang w:val="en-US" w:eastAsia="zh-CN"/>
          </w:rPr>
          <w:t xml:space="preserve"> </w:t>
        </w:r>
      </w:ins>
      <w:r>
        <w:rPr>
          <w:rFonts w:hint="eastAsia"/>
          <w:lang w:val="en-US" w:eastAsia="zh-CN"/>
        </w:rPr>
        <w:t>量化民族志是一种融合定性与定量分析的新兴教育研究方法，由美国威斯康星大学麦迪逊分校戴维・谢弗教授提出。该方法源于对体现专长的认知框架进行建模的需求，融合了民族志、会话分析、统计学、数据挖掘等多种方法和技术 。它通过分析真实场域中学习者的言行举止，实现对其认知框架的深描，旨在构建由理论层面的意义和实证层面的数据所构成的实证研究闭环，以解决质性研究偏于主观、量化研究偏于表面的问题，并建立两种研究话语间的联系。量化民族志注重构建 “境脉中的理论” 和实现 “理论饱和”，并借助半自动编码软件 nCoder 和认知网络分析两种研究工具，确保建模结果的可靠性和可解释性。目前，该方法主要应用于学科教学和跨学科学习中的高阶能力评估，其应用场景呈现多学科交叉和多模态数据整合的趋势，方法论体系也在不断完善。</w:t>
      </w:r>
    </w:p>
    <w:p w14:paraId="14FB629F">
      <w:pPr>
        <w:keepNext w:val="0"/>
        <w:keepLines w:val="0"/>
        <w:pageBreakBefore w:val="0"/>
        <w:widowControl/>
        <w:numPr>
          <w:ilvl w:val="-1"/>
          <w:numId w:val="0"/>
        </w:numPr>
        <w:kinsoku/>
        <w:wordWrap/>
        <w:overflowPunct/>
        <w:topLinePunct w:val="0"/>
        <w:autoSpaceDE/>
        <w:autoSpaceDN/>
        <w:bidi w:val="0"/>
        <w:adjustRightInd/>
        <w:snapToGrid/>
        <w:ind w:firstLine="480" w:firstLineChars="200"/>
        <w:textAlignment w:val="auto"/>
        <w:rPr>
          <w:del w:id="78" w:author="斯羽Kelinda" w:date="2025-05-06T19:40:51Z"/>
          <w:rFonts w:hint="eastAsia"/>
          <w:lang w:val="en-US" w:eastAsia="zh-CN"/>
        </w:rPr>
      </w:pPr>
      <w:r>
        <w:rPr>
          <w:rFonts w:hint="eastAsia"/>
          <w:lang w:val="en-US" w:eastAsia="zh-CN"/>
        </w:rPr>
        <w:t>量化民族志可用于研究粤港资历框架的合作过程，原因在于该合作涉及多元主体，包括教育机构、专家团队、政府部门等，他们在合作中持有不同的观点、态度和行为模式，这些复杂因素构成了特定的 “文化境脉”，与量化民族志关注真实场域中行为和认知的理念相契合。通过收集和分析合作过程中的各种质性数据，如会议记录、访谈内容、政策文件等，运用量化民族志的方法进行数据分割和编码，能够深入挖掘不同主体在资历框架合作中的认知框架和思维模式。同时，借助认知网络分析等工具，可以呈现出各主体间认知的关联结构，揭示合作中潜在的问题和协同机制。此外，量化民族志追求 “理论饱和”，能避免研究仅停留在表面，有助于全面理解粤港资历框架合作过程中各因素的相互作用，为合作的优化和推进提供理论依据和实践指导。</w:t>
      </w:r>
    </w:p>
    <w:p w14:paraId="14FB629F">
      <w:pPr>
        <w:keepNext w:val="0"/>
        <w:keepLines w:val="0"/>
        <w:pageBreakBefore w:val="0"/>
        <w:widowControl/>
        <w:numPr>
          <w:ilvl w:val="-1"/>
          <w:numId w:val="0"/>
        </w:numPr>
        <w:kinsoku/>
        <w:wordWrap/>
        <w:overflowPunct/>
        <w:topLinePunct w:val="0"/>
        <w:autoSpaceDE/>
        <w:autoSpaceDN/>
        <w:bidi w:val="0"/>
        <w:adjustRightInd/>
        <w:snapToGrid/>
        <w:ind w:firstLine="480" w:firstLineChars="200"/>
        <w:textAlignment w:val="auto"/>
        <w:rPr>
          <w:rFonts w:hint="default"/>
          <w:lang w:val="en-US" w:eastAsia="zh-CN"/>
        </w:rPr>
        <w:pPrChange w:id="79" w:author="斯羽Kelinda" w:date="2025-05-06T19:40:51Z">
          <w:pPr>
            <w:keepNext w:val="0"/>
            <w:keepLines w:val="0"/>
            <w:pageBreakBefore w:val="0"/>
            <w:widowControl/>
            <w:numPr>
              <w:ilvl w:val="-1"/>
              <w:numId w:val="0"/>
            </w:numPr>
            <w:kinsoku/>
            <w:wordWrap/>
            <w:overflowPunct/>
            <w:topLinePunct w:val="0"/>
            <w:autoSpaceDE/>
            <w:autoSpaceDN/>
            <w:bidi w:val="0"/>
            <w:adjustRightInd/>
            <w:snapToGrid/>
            <w:ind w:firstLine="0" w:firstLineChars="0"/>
            <w:textAlignment w:val="auto"/>
          </w:pPr>
        </w:pPrChange>
      </w:pPr>
    </w:p>
    <w:p w14:paraId="65F6A68A">
      <w:pPr>
        <w:pStyle w:val="7"/>
        <w:keepNext w:val="0"/>
        <w:keepLines w:val="0"/>
        <w:pageBreakBefore w:val="0"/>
        <w:widowControl/>
        <w:numPr>
          <w:ilvl w:val="-1"/>
          <w:numId w:val="0"/>
        </w:numPr>
        <w:shd w:val="clear" w:color="auto" w:fill="FFFFFF"/>
        <w:kinsoku/>
        <w:wordWrap/>
        <w:overflowPunct/>
        <w:topLinePunct w:val="0"/>
        <w:autoSpaceDE/>
        <w:autoSpaceDN/>
        <w:bidi w:val="0"/>
        <w:adjustRightInd/>
        <w:snapToGrid/>
        <w:spacing w:before="157" w:beforeLines="50" w:beforeAutospacing="0" w:after="157" w:afterLines="50" w:afterAutospacing="0"/>
        <w:ind w:leftChars="200" w:firstLine="0" w:firstLineChars="0"/>
        <w:textAlignment w:val="auto"/>
        <w:outlineLvl w:val="1"/>
        <w:rPr>
          <w:rFonts w:hint="eastAsia" w:ascii="楷体" w:hAnsi="楷体" w:cs="楷体"/>
          <w:b/>
          <w:kern w:val="2"/>
          <w:lang w:val="en-US" w:eastAsia="zh-CN"/>
          <w:rPrChange w:id="81" w:author="斯羽Kelinda" w:date="2025-05-06T19:41:16Z">
            <w:rPr>
              <w:rFonts w:hint="eastAsia"/>
              <w:lang w:val="en-US" w:eastAsia="zh-CN"/>
            </w:rPr>
          </w:rPrChange>
        </w:rPr>
        <w:pPrChange w:id="80" w:author="斯羽Kelinda" w:date="2025-05-06T19:59:52Z">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pPr>
        </w:pPrChange>
      </w:pPr>
      <w:r>
        <w:rPr>
          <w:rFonts w:hint="eastAsia" w:ascii="楷体" w:hAnsi="楷体" w:cs="楷体"/>
          <w:b/>
          <w:kern w:val="2"/>
          <w:lang w:val="en-US" w:eastAsia="zh-CN"/>
          <w:rPrChange w:id="82" w:author="斯羽Kelinda" w:date="2025-05-06T19:41:16Z">
            <w:rPr>
              <w:rFonts w:hint="eastAsia"/>
              <w:lang w:val="en-US" w:eastAsia="zh-CN"/>
            </w:rPr>
          </w:rPrChange>
        </w:rPr>
        <w:t>（二）研究对象与问题</w:t>
      </w:r>
    </w:p>
    <w:p w14:paraId="0919EC0D">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研究以粤港两地参与资历框架合作的30名教育管理者和实践者为研究对象，按照合作发展的时间轴将整个协同过程划分为三个阶段，分别是合作初期、中期和后期。运用认知网络分析技术，编码分析粤港两地在资历框架协同治理过程中的交流话语和互动行为，比较不同阶段的认知网络显著特征，探究其背后所关联的区域教育合作能力发展轨迹和特点，实现跨区域教育合作的过程性、数字化评估。研究聚焦三个问题：第一，在整个资历框架合作结束后，粤港两地教育机构的协同能力各维度间呈现怎样的关联性特征？第二，在合作的不同阶段，两地群体和个体的协同治理能力发展轨迹呈现怎样的特点？第三，不同合作阶段，主导机构与参与机构的协同治理能力发展轨迹有怎样的差异特点？</w:t>
      </w:r>
    </w:p>
    <w:p w14:paraId="6B2CC029">
      <w:pPr>
        <w:pStyle w:val="7"/>
        <w:keepNext w:val="0"/>
        <w:keepLines w:val="0"/>
        <w:pageBreakBefore w:val="0"/>
        <w:widowControl/>
        <w:numPr>
          <w:ilvl w:val="-1"/>
          <w:numId w:val="0"/>
        </w:numPr>
        <w:shd w:val="clear" w:color="auto" w:fill="FFFFFF"/>
        <w:kinsoku/>
        <w:wordWrap/>
        <w:overflowPunct/>
        <w:topLinePunct w:val="0"/>
        <w:autoSpaceDE/>
        <w:autoSpaceDN/>
        <w:bidi w:val="0"/>
        <w:adjustRightInd/>
        <w:snapToGrid/>
        <w:spacing w:before="157" w:beforeLines="50" w:beforeAutospacing="0" w:after="157" w:afterLines="50" w:afterAutospacing="0"/>
        <w:ind w:leftChars="200" w:firstLine="0" w:firstLineChars="0"/>
        <w:textAlignment w:val="auto"/>
        <w:outlineLvl w:val="1"/>
        <w:rPr>
          <w:rFonts w:hint="eastAsia" w:ascii="楷体" w:hAnsi="楷体" w:cs="楷体"/>
          <w:b/>
          <w:kern w:val="2"/>
          <w:lang w:val="en-US" w:eastAsia="zh-CN"/>
          <w:rPrChange w:id="84" w:author="斯羽Kelinda" w:date="2025-05-06T19:41:20Z">
            <w:rPr>
              <w:rFonts w:hint="default"/>
              <w:lang w:val="en-US" w:eastAsia="zh-CN"/>
            </w:rPr>
          </w:rPrChange>
        </w:rPr>
        <w:pPrChange w:id="83" w:author="斯羽Kelinda" w:date="2025-05-06T20:00:20Z">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pPr>
        </w:pPrChange>
      </w:pPr>
      <w:r>
        <w:rPr>
          <w:rFonts w:hint="eastAsia" w:ascii="楷体" w:hAnsi="楷体" w:cs="楷体"/>
          <w:b/>
          <w:kern w:val="2"/>
          <w:lang w:val="en-US" w:eastAsia="zh-CN"/>
          <w:rPrChange w:id="85" w:author="斯羽Kelinda" w:date="2025-05-06T19:41:20Z">
            <w:rPr>
              <w:rFonts w:hint="eastAsia"/>
              <w:lang w:val="en-US" w:eastAsia="zh-CN"/>
            </w:rPr>
          </w:rPrChange>
        </w:rPr>
        <w:t>（三）</w:t>
      </w:r>
      <w:r>
        <w:rPr>
          <w:rFonts w:hint="eastAsia" w:ascii="楷体" w:hAnsi="楷体" w:cs="楷体"/>
          <w:b/>
          <w:kern w:val="2"/>
          <w:lang w:val="en-US" w:eastAsia="zh-CN"/>
          <w:rPrChange w:id="86" w:author="斯羽Kelinda" w:date="2025-05-06T19:41:20Z">
            <w:rPr>
              <w:rFonts w:hint="default"/>
              <w:lang w:val="en-US" w:eastAsia="zh-CN"/>
            </w:rPr>
          </w:rPrChange>
        </w:rPr>
        <w:t>粤港两地资历框架协同治理的过程设计</w:t>
      </w:r>
    </w:p>
    <w:p w14:paraId="6066A305">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粤港资历框架合作是以制度对话为驱动因素的协同治理实践，通过规则性参与、共识动机形成及协同能力建设三个协同要素互相促进，经过几轮迭代，最终实现了非意料的协同效果。在协同治理过程中，两地教育机构主要采用网络主题研讨的方式，开展政策对话、标准对接、质量保障体系建设等活动以提高区域教育合作能力。具体合作过程包括：两地教育机构进行资历框架案例设计与展示；围绕相关主题，在讨论区进行交流互评，发现并解决实际问题；由主导机构进行问题梳理及总结，优化合作设计，促进区域教育协同发展。通过资历框架的交流合作，粤港两地的教育机构进行了深度的互动，提升了协同能力，这项实践对于粤港澳大湾区教育与人才高地的打造具有重要意义。</w:t>
      </w:r>
    </w:p>
    <w:p w14:paraId="0335C5EB">
      <w:pPr>
        <w:pStyle w:val="7"/>
        <w:keepNext w:val="0"/>
        <w:keepLines w:val="0"/>
        <w:pageBreakBefore w:val="0"/>
        <w:widowControl/>
        <w:numPr>
          <w:ilvl w:val="-1"/>
          <w:numId w:val="0"/>
        </w:numPr>
        <w:shd w:val="clear" w:color="auto" w:fill="FFFFFF"/>
        <w:kinsoku/>
        <w:wordWrap/>
        <w:overflowPunct/>
        <w:topLinePunct w:val="0"/>
        <w:autoSpaceDE/>
        <w:autoSpaceDN/>
        <w:bidi w:val="0"/>
        <w:adjustRightInd/>
        <w:snapToGrid/>
        <w:spacing w:before="157" w:beforeLines="50" w:beforeAutospacing="0" w:after="157" w:afterLines="50" w:afterAutospacing="0"/>
        <w:ind w:leftChars="200" w:firstLine="0" w:firstLineChars="0"/>
        <w:textAlignment w:val="auto"/>
        <w:outlineLvl w:val="1"/>
        <w:rPr>
          <w:rFonts w:hint="eastAsia" w:ascii="楷体" w:hAnsi="楷体" w:cs="楷体"/>
          <w:b/>
          <w:kern w:val="2"/>
          <w:lang w:val="en-US" w:eastAsia="zh-CN"/>
          <w:rPrChange w:id="88" w:author="斯羽Kelinda" w:date="2025-05-06T19:41:23Z">
            <w:rPr>
              <w:rFonts w:hint="default"/>
              <w:lang w:val="en-US" w:eastAsia="zh-CN"/>
            </w:rPr>
          </w:rPrChange>
        </w:rPr>
        <w:pPrChange w:id="87" w:author="斯羽Kelinda" w:date="2025-05-06T20:00:33Z">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pPr>
        </w:pPrChange>
      </w:pPr>
      <w:r>
        <w:rPr>
          <w:rFonts w:hint="eastAsia" w:ascii="楷体" w:hAnsi="楷体" w:cs="楷体"/>
          <w:b/>
          <w:kern w:val="2"/>
          <w:lang w:val="en-US" w:eastAsia="zh-CN"/>
          <w:rPrChange w:id="89" w:author="斯羽Kelinda" w:date="2025-05-06T19:41:23Z">
            <w:rPr>
              <w:rFonts w:hint="eastAsia"/>
              <w:lang w:val="en-US" w:eastAsia="zh-CN"/>
            </w:rPr>
          </w:rPrChange>
        </w:rPr>
        <w:t>（四）粤港资历框架合作认知网络分析编码框架设计说明</w:t>
      </w:r>
    </w:p>
    <w:p w14:paraId="22A3C6DD">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lang w:val="en-US" w:eastAsia="zh-CN"/>
        </w:rPr>
      </w:pPr>
      <w:r>
        <w:rPr>
          <w:rFonts w:hint="default"/>
          <w:lang w:val="en-US" w:eastAsia="zh-CN"/>
        </w:rPr>
        <w:t>本研究基于粤港资历框架合作的特点，将其信息化能力编码框架分为多个具体要素，以全面反映合作过程中的知识与能力构建。首先，编码框架涵盖了与规则性参与相关的要素，包括参与各方的“制度安排”，如正式协议和意向书，以及“沟通机制”，确保定期交流以促进决策的透明性；同时强调“信息共享”与“决策参与”在协作治理中的重要性，确保决策的民主性与公正性。其次，共识动机维度则涵盖“共同目标”的建立和“互信建立”的过程，反映出参与方在合作中达成共识的意愿和信任关系。此外，考虑到各方在处理利益时的“利益协调”和对合作中存在问题的“问题认知”，以确保合作的协调性。最后，协同能力方面则聚焦于参与方的专业“技术能力”、跨机关与地区的“组织协调能力”、资源的“整合能力”以及在合作过程中不断学习的“学习适应能力”。通过这些编码要素的层次性分析，本研究旨在深入理解粤港资历框架合作中的动态变化与能力建设，为未来的教育合作提供借鉴。</w:t>
      </w:r>
    </w:p>
    <w:p w14:paraId="25528B78">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center"/>
        <w:textAlignment w:val="auto"/>
        <w:rPr>
          <w:del w:id="91" w:author="斯羽Kelinda" w:date="2025-05-06T19:35:46Z"/>
          <w:rFonts w:hint="default"/>
          <w:lang w:val="en-US" w:eastAsia="zh-CN"/>
        </w:rPr>
        <w:pPrChange w:id="90" w:author="斯羽Kelinda" w:date="2025-05-06T19:36:06Z">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pPr>
        </w:pPrChange>
      </w:pPr>
      <w:r>
        <w:rPr>
          <w:rFonts w:hint="eastAsia"/>
          <w:lang w:val="en-US" w:eastAsia="zh-CN"/>
        </w:rPr>
        <w:t>表1 粤港认知过程的编码方案</w:t>
      </w:r>
    </w:p>
    <w:p w14:paraId="25528B78">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center"/>
        <w:textAlignment w:val="auto"/>
        <w:rPr>
          <w:rFonts w:hint="eastAsia"/>
          <w:lang w:val="en-US" w:eastAsia="zh-CN"/>
        </w:rPr>
        <w:pPrChange w:id="92" w:author="斯羽Kelinda" w:date="2025-05-06T19:36:06Z">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pPr>
        </w:pPrChange>
      </w:pPr>
    </w:p>
    <w:tbl>
      <w:tblPr>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Layout w:type="fixed"/>
        <w:tblCellMar>
          <w:top w:w="0" w:type="dxa"/>
          <w:left w:w="108" w:type="dxa"/>
          <w:bottom w:w="0" w:type="dxa"/>
          <w:right w:w="108" w:type="dxa"/>
        </w:tblCellMar>
        <w:tblPrChange w:id="93" w:author="斯羽Kelinda" w:date="2025-05-06T19:36:36Z">
          <w:tblPr>
            <w:tblW w:w="0" w:type="auto"/>
            <w:tblInd w:w="93"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Layout w:type="fixed"/>
            <w:tblCellMar>
              <w:top w:w="0" w:type="dxa"/>
              <w:left w:w="108" w:type="dxa"/>
              <w:bottom w:w="0" w:type="dxa"/>
              <w:right w:w="108" w:type="dxa"/>
            </w:tblCellMar>
          </w:tblPr>
        </w:tblPrChange>
      </w:tblPr>
      <w:tblGrid>
        <w:gridCol w:w="1310"/>
        <w:gridCol w:w="2729"/>
        <w:gridCol w:w="3557"/>
        <w:tblGridChange w:id="94">
          <w:tblGrid>
            <w:gridCol w:w="1200"/>
            <w:gridCol w:w="2010"/>
            <w:gridCol w:w="2160"/>
          </w:tblGrid>
        </w:tblGridChange>
      </w:tblGrid>
      <w:tr w14:paraId="791E5900">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Change w:id="95" w:author="斯羽Kelinda" w:date="2025-05-06T19:36:36Z">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blPrExChange>
        </w:tblPrEx>
        <w:trPr>
          <w:trHeight w:val="392" w:hRule="atLeast"/>
          <w:jc w:val="center"/>
          <w:trPrChange w:id="95" w:author="斯羽Kelinda" w:date="2025-05-06T19:36:36Z">
            <w:trPr>
              <w:trHeight w:val="392" w:hRule="atLeast"/>
            </w:trPr>
          </w:trPrChange>
        </w:trPr>
        <w:tc>
          <w:tcPr>
            <w:tcW w:w="1310" w:type="dxa"/>
            <w:shd w:val="clear"/>
            <w:vAlign w:val="top"/>
            <w:tcPrChange w:id="96" w:author="斯羽Kelinda" w:date="2025-05-06T19:36:36Z">
              <w:tcPr>
                <w:tcW w:w="1200" w:type="dxa"/>
                <w:vAlign w:val="top"/>
                <w:tcPrChange w:id="97" w:author="斯羽Kelinda" w:date="2025-05-06T19:36:36Z">
                  <w:tcPr>
                    <w:tcW w:w="1905" w:type="dxa"/>
                    <w:tcBorders>
                      <w:top w:val="single" w:color="DEE0E3" w:sz="8" w:space="0"/>
                      <w:left w:val="single" w:color="DEE0E3" w:sz="8" w:space="0"/>
                      <w:bottom w:val="single" w:color="DEE0E3" w:sz="8" w:space="0"/>
                      <w:right w:val="single" w:color="DEE0E3" w:sz="8" w:space="0"/>
                    </w:tcBorders>
                    <w:vAlign w:val="top"/>
                  </w:tcPr>
                </w:tcPrChange>
              </w:tcPr>
            </w:tcPrChange>
          </w:tcPr>
          <w:p w14:paraId="3E591DAA">
            <w:pPr>
              <w:keepNext w:val="0"/>
              <w:keepLines w:val="0"/>
              <w:widowControl/>
              <w:suppressLineNumbers w:val="0"/>
              <w:jc w:val="left"/>
              <w:textAlignment w:val="top"/>
              <w:rPr>
                <w:rFonts w:hint="eastAsia" w:ascii="黑体" w:hAnsi="黑体" w:eastAsia="黑体" w:cs="黑体"/>
                <w:b w:val="0"/>
                <w:bCs w:val="0"/>
                <w:i w:val="0"/>
                <w:iCs w:val="0"/>
                <w:color w:val="000000"/>
                <w:sz w:val="22"/>
                <w:szCs w:val="22"/>
                <w:u w:val="none"/>
              </w:rPr>
            </w:pPr>
            <w:r>
              <w:rPr>
                <w:rFonts w:hint="eastAsia" w:ascii="黑体" w:hAnsi="黑体" w:eastAsia="黑体" w:cs="黑体"/>
                <w:b w:val="0"/>
                <w:bCs w:val="0"/>
                <w:i w:val="0"/>
                <w:iCs w:val="0"/>
                <w:color w:val="000000"/>
                <w:kern w:val="0"/>
                <w:sz w:val="22"/>
                <w:szCs w:val="22"/>
                <w:u w:val="none"/>
                <w:bdr w:val="none" w:color="auto" w:sz="0" w:space="0"/>
                <w:lang w:val="en-US" w:eastAsia="zh-CN" w:bidi="ar"/>
              </w:rPr>
              <w:t>编码要素</w:t>
            </w:r>
          </w:p>
        </w:tc>
        <w:tc>
          <w:tcPr>
            <w:tcW w:w="2729" w:type="dxa"/>
            <w:shd w:val="clear"/>
            <w:vAlign w:val="top"/>
            <w:tcPrChange w:id="98" w:author="斯羽Kelinda" w:date="2025-05-06T19:36:36Z">
              <w:tcPr>
                <w:tcW w:w="2010" w:type="dxa"/>
                <w:vAlign w:val="top"/>
                <w:tcPrChange w:id="99" w:author="斯羽Kelinda" w:date="2025-05-06T19:36:36Z">
                  <w:tcPr>
                    <w:tcW w:w="2700" w:type="dxa"/>
                    <w:tcBorders>
                      <w:top w:val="single" w:color="DEE0E3" w:sz="8" w:space="0"/>
                      <w:left w:val="nil"/>
                      <w:bottom w:val="single" w:color="DEE0E3" w:sz="8" w:space="0"/>
                      <w:right w:val="single" w:color="DEE0E3" w:sz="8" w:space="0"/>
                    </w:tcBorders>
                    <w:vAlign w:val="top"/>
                  </w:tcPr>
                </w:tcPrChange>
              </w:tcPr>
            </w:tcPrChange>
          </w:tcPr>
          <w:p w14:paraId="41D4D56A">
            <w:pPr>
              <w:keepNext w:val="0"/>
              <w:keepLines w:val="0"/>
              <w:widowControl/>
              <w:suppressLineNumbers w:val="0"/>
              <w:jc w:val="left"/>
              <w:textAlignment w:val="top"/>
              <w:rPr>
                <w:rFonts w:hint="eastAsia" w:ascii="黑体" w:hAnsi="黑体" w:eastAsia="黑体" w:cs="黑体"/>
                <w:b w:val="0"/>
                <w:bCs w:val="0"/>
                <w:i w:val="0"/>
                <w:iCs w:val="0"/>
                <w:color w:val="000000"/>
                <w:sz w:val="22"/>
                <w:szCs w:val="22"/>
                <w:u w:val="none"/>
              </w:rPr>
            </w:pPr>
            <w:r>
              <w:rPr>
                <w:rFonts w:hint="eastAsia" w:ascii="黑体" w:hAnsi="黑体" w:eastAsia="黑体" w:cs="黑体"/>
                <w:b w:val="0"/>
                <w:bCs w:val="0"/>
                <w:i w:val="0"/>
                <w:iCs w:val="0"/>
                <w:color w:val="000000"/>
                <w:kern w:val="0"/>
                <w:sz w:val="22"/>
                <w:szCs w:val="22"/>
                <w:u w:val="none"/>
                <w:bdr w:val="none" w:color="auto" w:sz="0" w:space="0"/>
                <w:lang w:val="en-US" w:eastAsia="zh-CN" w:bidi="ar"/>
              </w:rPr>
              <w:t>具体编码要素</w:t>
            </w:r>
          </w:p>
        </w:tc>
        <w:tc>
          <w:tcPr>
            <w:tcW w:w="3557" w:type="dxa"/>
            <w:shd w:val="clear"/>
            <w:vAlign w:val="top"/>
            <w:tcPrChange w:id="100" w:author="斯羽Kelinda" w:date="2025-05-06T19:36:36Z">
              <w:tcPr>
                <w:tcW w:w="2160" w:type="dxa"/>
                <w:vAlign w:val="top"/>
                <w:tcPrChange w:id="101" w:author="斯羽Kelinda" w:date="2025-05-06T19:36:36Z">
                  <w:tcPr>
                    <w:tcW w:w="5310" w:type="dxa"/>
                    <w:tcBorders>
                      <w:top w:val="single" w:color="DEE0E3" w:sz="8" w:space="0"/>
                      <w:left w:val="nil"/>
                      <w:bottom w:val="single" w:color="DEE0E3" w:sz="8" w:space="0"/>
                      <w:right w:val="single" w:color="DEE0E3" w:sz="8" w:space="0"/>
                    </w:tcBorders>
                    <w:vAlign w:val="top"/>
                  </w:tcPr>
                </w:tcPrChange>
              </w:tcPr>
            </w:tcPrChange>
          </w:tcPr>
          <w:p w14:paraId="7FB36834">
            <w:pPr>
              <w:keepNext w:val="0"/>
              <w:keepLines w:val="0"/>
              <w:widowControl/>
              <w:suppressLineNumbers w:val="0"/>
              <w:jc w:val="left"/>
              <w:textAlignment w:val="top"/>
              <w:rPr>
                <w:rFonts w:hint="eastAsia" w:ascii="黑体" w:hAnsi="黑体" w:eastAsia="黑体" w:cs="黑体"/>
                <w:b w:val="0"/>
                <w:bCs w:val="0"/>
                <w:i w:val="0"/>
                <w:iCs w:val="0"/>
                <w:color w:val="000000"/>
                <w:sz w:val="22"/>
                <w:szCs w:val="22"/>
                <w:u w:val="none"/>
              </w:rPr>
            </w:pPr>
            <w:r>
              <w:rPr>
                <w:rFonts w:hint="eastAsia" w:ascii="黑体" w:hAnsi="黑体" w:eastAsia="黑体" w:cs="黑体"/>
                <w:b w:val="0"/>
                <w:bCs w:val="0"/>
                <w:i w:val="0"/>
                <w:iCs w:val="0"/>
                <w:color w:val="000000"/>
                <w:kern w:val="0"/>
                <w:sz w:val="22"/>
                <w:szCs w:val="22"/>
                <w:u w:val="none"/>
                <w:bdr w:val="none" w:color="auto" w:sz="0" w:space="0"/>
                <w:lang w:val="en-US" w:eastAsia="zh-CN" w:bidi="ar"/>
              </w:rPr>
              <w:t>解释</w:t>
            </w:r>
          </w:p>
        </w:tc>
      </w:tr>
      <w:tr w14:paraId="7E25FF06">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Change w:id="102" w:author="斯羽Kelinda" w:date="2025-05-06T19:36:36Z">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blPrExChange>
        </w:tblPrEx>
        <w:trPr>
          <w:trHeight w:val="647" w:hRule="atLeast"/>
          <w:jc w:val="center"/>
          <w:trPrChange w:id="102" w:author="斯羽Kelinda" w:date="2025-05-06T19:36:36Z">
            <w:trPr>
              <w:trHeight w:val="647" w:hRule="atLeast"/>
            </w:trPr>
          </w:trPrChange>
        </w:trPr>
        <w:tc>
          <w:tcPr>
            <w:tcW w:w="1310" w:type="dxa"/>
            <w:vMerge w:val="restart"/>
            <w:shd w:val="clear"/>
            <w:vAlign w:val="top"/>
            <w:tcPrChange w:id="103" w:author="斯羽Kelinda" w:date="2025-05-06T19:36:36Z">
              <w:tcPr>
                <w:tcW w:w="1200" w:type="dxa"/>
                <w:vMerge w:val="restart"/>
                <w:vAlign w:val="top"/>
                <w:tcPrChange w:id="104" w:author="斯羽Kelinda" w:date="2025-05-06T19:36:36Z">
                  <w:tcPr>
                    <w:tcW w:w="1905" w:type="dxa"/>
                    <w:tcBorders>
                      <w:top w:val="nil"/>
                      <w:left w:val="single" w:color="DEE0E3" w:sz="8" w:space="0"/>
                      <w:bottom w:val="single" w:color="DEE0E3" w:sz="8" w:space="0"/>
                      <w:right w:val="single" w:color="DEE0E3" w:sz="8" w:space="0"/>
                    </w:tcBorders>
                    <w:vAlign w:val="top"/>
                  </w:tcPr>
                </w:tcPrChange>
              </w:tcPr>
            </w:tcPrChange>
          </w:tcPr>
          <w:p w14:paraId="401391E9">
            <w:pPr>
              <w:keepNext w:val="0"/>
              <w:keepLines w:val="0"/>
              <w:widowControl/>
              <w:suppressLineNumbers w:val="0"/>
              <w:jc w:val="left"/>
              <w:textAlignment w:val="top"/>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规则性参与</w:t>
            </w:r>
            <w:r>
              <w:rPr>
                <w:rStyle w:val="17"/>
                <w:rFonts w:hint="default" w:ascii="Times New Roman" w:hAnsi="Times New Roman" w:cs="Times New Roman" w:eastAsiaTheme="minorEastAsia"/>
                <w:bdr w:val="none" w:color="auto" w:sz="0" w:space="0"/>
                <w:lang w:val="en-US" w:eastAsia="zh-CN" w:bidi="ar"/>
              </w:rPr>
              <w:t xml:space="preserve"> (Regular Participation)</w:t>
            </w:r>
          </w:p>
          <w:p w14:paraId="57854470">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p>
        </w:tc>
        <w:tc>
          <w:tcPr>
            <w:tcW w:w="2729" w:type="dxa"/>
            <w:shd w:val="clear"/>
            <w:vAlign w:val="top"/>
            <w:tcPrChange w:id="105" w:author="斯羽Kelinda" w:date="2025-05-06T19:36:36Z">
              <w:tcPr>
                <w:tcW w:w="2010" w:type="dxa"/>
                <w:vAlign w:val="top"/>
                <w:tcPrChange w:id="106" w:author="斯羽Kelinda" w:date="2025-05-06T19:36:36Z">
                  <w:tcPr>
                    <w:tcW w:w="2700" w:type="dxa"/>
                    <w:tcBorders>
                      <w:top w:val="nil"/>
                      <w:left w:val="nil"/>
                      <w:bottom w:val="single" w:color="DEE0E3" w:sz="8" w:space="0"/>
                      <w:right w:val="single" w:color="DEE0E3" w:sz="8" w:space="0"/>
                    </w:tcBorders>
                    <w:vAlign w:val="top"/>
                  </w:tcPr>
                </w:tcPrChange>
              </w:tcPr>
            </w:tcPrChange>
          </w:tcPr>
          <w:p w14:paraId="2EB8C228">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法律政策</w:t>
            </w:r>
            <w:r>
              <w:rPr>
                <w:rStyle w:val="17"/>
                <w:rFonts w:hint="default" w:ascii="Times New Roman" w:hAnsi="Times New Roman" w:cs="Times New Roman" w:eastAsiaTheme="minorEastAsia"/>
                <w:bdr w:val="none" w:color="auto" w:sz="0" w:space="0"/>
                <w:lang w:val="en-US" w:eastAsia="zh-CN" w:bidi="ar"/>
              </w:rPr>
              <w:t xml:space="preserve"> (Legal Policy)</w:t>
            </w:r>
          </w:p>
        </w:tc>
        <w:tc>
          <w:tcPr>
            <w:tcW w:w="3557" w:type="dxa"/>
            <w:shd w:val="clear"/>
            <w:vAlign w:val="top"/>
            <w:tcPrChange w:id="107" w:author="斯羽Kelinda" w:date="2025-05-06T19:36:36Z">
              <w:tcPr>
                <w:tcW w:w="2160" w:type="dxa"/>
                <w:vAlign w:val="top"/>
                <w:tcPrChange w:id="108" w:author="斯羽Kelinda" w:date="2025-05-06T19:36:36Z">
                  <w:tcPr>
                    <w:tcW w:w="5310" w:type="dxa"/>
                    <w:tcBorders>
                      <w:top w:val="nil"/>
                      <w:left w:val="nil"/>
                      <w:bottom w:val="single" w:color="DEE0E3" w:sz="8" w:space="0"/>
                      <w:right w:val="single" w:color="DEE0E3" w:sz="8" w:space="0"/>
                    </w:tcBorders>
                    <w:vAlign w:val="top"/>
                  </w:tcPr>
                </w:tcPrChange>
              </w:tcPr>
            </w:tcPrChange>
          </w:tcPr>
          <w:p w14:paraId="444DCE63">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提及法律政策相关的内容</w:t>
            </w:r>
          </w:p>
        </w:tc>
      </w:tr>
      <w:tr w14:paraId="56B4BD4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Change w:id="109" w:author="斯羽Kelinda" w:date="2025-05-06T19:37:02Z">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blPrExChange>
        </w:tblPrEx>
        <w:trPr>
          <w:trHeight w:val="707" w:hRule="atLeast"/>
          <w:jc w:val="center"/>
          <w:trPrChange w:id="109" w:author="斯羽Kelinda" w:date="2025-05-06T19:37:02Z">
            <w:trPr>
              <w:trHeight w:val="1017" w:hRule="atLeast"/>
            </w:trPr>
          </w:trPrChange>
        </w:trPr>
        <w:tc>
          <w:tcPr>
            <w:tcW w:w="1310" w:type="dxa"/>
            <w:vMerge w:val="continue"/>
            <w:shd w:val="clear"/>
            <w:vAlign w:val="top"/>
            <w:tcPrChange w:id="110" w:author="斯羽Kelinda" w:date="2025-05-06T19:37:02Z">
              <w:tcPr>
                <w:tcW w:w="1200" w:type="dxa"/>
                <w:vMerge w:val="continue"/>
                <w:vAlign w:val="top"/>
                <w:tcPrChange w:id="111" w:author="斯羽Kelinda" w:date="2025-05-06T19:37:02Z">
                  <w:tcPr>
                    <w:tcW w:w="1905" w:type="dxa"/>
                    <w:tcBorders>
                      <w:top w:val="nil"/>
                      <w:left w:val="single" w:color="DEE0E3" w:sz="8" w:space="0"/>
                      <w:bottom w:val="single" w:color="DEE0E3" w:sz="8" w:space="0"/>
                      <w:right w:val="single" w:color="DEE0E3" w:sz="8" w:space="0"/>
                    </w:tcBorders>
                    <w:vAlign w:val="top"/>
                  </w:tcPr>
                </w:tcPrChange>
              </w:tcPr>
            </w:tcPrChange>
          </w:tcPr>
          <w:p w14:paraId="60E8B319">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p>
        </w:tc>
        <w:tc>
          <w:tcPr>
            <w:tcW w:w="2729" w:type="dxa"/>
            <w:shd w:val="clear"/>
            <w:vAlign w:val="top"/>
            <w:tcPrChange w:id="112" w:author="斯羽Kelinda" w:date="2025-05-06T19:37:02Z">
              <w:tcPr>
                <w:tcW w:w="2010" w:type="dxa"/>
                <w:vAlign w:val="top"/>
                <w:tcPrChange w:id="113" w:author="斯羽Kelinda" w:date="2025-05-06T19:37:02Z">
                  <w:tcPr>
                    <w:tcW w:w="2700" w:type="dxa"/>
                    <w:tcBorders>
                      <w:top w:val="nil"/>
                      <w:left w:val="nil"/>
                      <w:bottom w:val="single" w:color="DEE0E3" w:sz="8" w:space="0"/>
                      <w:right w:val="single" w:color="DEE0E3" w:sz="8" w:space="0"/>
                    </w:tcBorders>
                    <w:vAlign w:val="top"/>
                  </w:tcPr>
                </w:tcPrChange>
              </w:tcPr>
            </w:tcPrChange>
          </w:tcPr>
          <w:p w14:paraId="5373179D">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行政安排</w:t>
            </w:r>
            <w:r>
              <w:rPr>
                <w:rStyle w:val="17"/>
                <w:rFonts w:hint="default" w:ascii="Times New Roman" w:hAnsi="Times New Roman" w:cs="Times New Roman" w:eastAsiaTheme="minorEastAsia"/>
                <w:bdr w:val="none" w:color="auto" w:sz="0" w:space="0"/>
                <w:lang w:val="en-US" w:eastAsia="zh-CN" w:bidi="ar"/>
              </w:rPr>
              <w:t xml:space="preserve"> (Administrative Arrangement)</w:t>
            </w:r>
          </w:p>
        </w:tc>
        <w:tc>
          <w:tcPr>
            <w:tcW w:w="3557" w:type="dxa"/>
            <w:shd w:val="clear"/>
            <w:vAlign w:val="top"/>
            <w:tcPrChange w:id="114" w:author="斯羽Kelinda" w:date="2025-05-06T19:37:02Z">
              <w:tcPr>
                <w:tcW w:w="2160" w:type="dxa"/>
                <w:vAlign w:val="top"/>
                <w:tcPrChange w:id="115" w:author="斯羽Kelinda" w:date="2025-05-06T19:37:02Z">
                  <w:tcPr>
                    <w:tcW w:w="5310" w:type="dxa"/>
                    <w:tcBorders>
                      <w:top w:val="nil"/>
                      <w:left w:val="nil"/>
                      <w:bottom w:val="single" w:color="DEE0E3" w:sz="8" w:space="0"/>
                      <w:right w:val="single" w:color="DEE0E3" w:sz="8" w:space="0"/>
                    </w:tcBorders>
                    <w:vAlign w:val="top"/>
                  </w:tcPr>
                </w:tcPrChange>
              </w:tcPr>
            </w:tcPrChange>
          </w:tcPr>
          <w:p w14:paraId="55B11E07">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在行政系统中的操作顺序、安排</w:t>
            </w:r>
          </w:p>
        </w:tc>
      </w:tr>
      <w:tr w14:paraId="021BDBB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Change w:id="116" w:author="斯羽Kelinda" w:date="2025-05-06T19:37:00Z">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blPrExChange>
        </w:tblPrEx>
        <w:trPr>
          <w:trHeight w:val="692" w:hRule="atLeast"/>
          <w:jc w:val="center"/>
          <w:trPrChange w:id="116" w:author="斯羽Kelinda" w:date="2025-05-06T19:37:00Z">
            <w:trPr>
              <w:trHeight w:val="1017" w:hRule="atLeast"/>
            </w:trPr>
          </w:trPrChange>
        </w:trPr>
        <w:tc>
          <w:tcPr>
            <w:tcW w:w="1310" w:type="dxa"/>
            <w:vMerge w:val="continue"/>
            <w:shd w:val="clear"/>
            <w:vAlign w:val="top"/>
            <w:tcPrChange w:id="117" w:author="斯羽Kelinda" w:date="2025-05-06T19:37:00Z">
              <w:tcPr>
                <w:tcW w:w="1200" w:type="dxa"/>
                <w:vMerge w:val="continue"/>
                <w:vAlign w:val="top"/>
                <w:tcPrChange w:id="118" w:author="斯羽Kelinda" w:date="2025-05-06T19:37:00Z">
                  <w:tcPr>
                    <w:tcW w:w="1905" w:type="dxa"/>
                    <w:tcBorders>
                      <w:top w:val="nil"/>
                      <w:left w:val="single" w:color="DEE0E3" w:sz="8" w:space="0"/>
                      <w:bottom w:val="single" w:color="DEE0E3" w:sz="8" w:space="0"/>
                      <w:right w:val="single" w:color="DEE0E3" w:sz="8" w:space="0"/>
                    </w:tcBorders>
                    <w:vAlign w:val="top"/>
                  </w:tcPr>
                </w:tcPrChange>
              </w:tcPr>
            </w:tcPrChange>
          </w:tcPr>
          <w:p w14:paraId="4F829483">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p>
        </w:tc>
        <w:tc>
          <w:tcPr>
            <w:tcW w:w="2729" w:type="dxa"/>
            <w:shd w:val="clear"/>
            <w:vAlign w:val="top"/>
            <w:tcPrChange w:id="119" w:author="斯羽Kelinda" w:date="2025-05-06T19:37:00Z">
              <w:tcPr>
                <w:tcW w:w="2010" w:type="dxa"/>
                <w:vAlign w:val="top"/>
                <w:tcPrChange w:id="120" w:author="斯羽Kelinda" w:date="2025-05-06T19:37:00Z">
                  <w:tcPr>
                    <w:tcW w:w="2700" w:type="dxa"/>
                    <w:tcBorders>
                      <w:top w:val="nil"/>
                      <w:left w:val="nil"/>
                      <w:bottom w:val="single" w:color="DEE0E3" w:sz="8" w:space="0"/>
                      <w:right w:val="single" w:color="DEE0E3" w:sz="8" w:space="0"/>
                    </w:tcBorders>
                    <w:vAlign w:val="top"/>
                  </w:tcPr>
                </w:tcPrChange>
              </w:tcPr>
            </w:tcPrChange>
          </w:tcPr>
          <w:p w14:paraId="4C173E97">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沟通机制</w:t>
            </w:r>
            <w:r>
              <w:rPr>
                <w:rStyle w:val="17"/>
                <w:rFonts w:hint="default" w:ascii="Times New Roman" w:hAnsi="Times New Roman" w:cs="Times New Roman" w:eastAsiaTheme="minorEastAsia"/>
                <w:bdr w:val="none" w:color="auto" w:sz="0" w:space="0"/>
                <w:lang w:val="en-US" w:eastAsia="zh-CN" w:bidi="ar"/>
              </w:rPr>
              <w:t xml:space="preserve"> (Communication Mechanism)</w:t>
            </w:r>
          </w:p>
        </w:tc>
        <w:tc>
          <w:tcPr>
            <w:tcW w:w="3557" w:type="dxa"/>
            <w:shd w:val="clear"/>
            <w:vAlign w:val="top"/>
            <w:tcPrChange w:id="121" w:author="斯羽Kelinda" w:date="2025-05-06T19:37:00Z">
              <w:tcPr>
                <w:tcW w:w="2160" w:type="dxa"/>
                <w:vAlign w:val="top"/>
                <w:tcPrChange w:id="122" w:author="斯羽Kelinda" w:date="2025-05-06T19:37:00Z">
                  <w:tcPr>
                    <w:tcW w:w="5310" w:type="dxa"/>
                    <w:tcBorders>
                      <w:top w:val="nil"/>
                      <w:left w:val="nil"/>
                      <w:bottom w:val="single" w:color="DEE0E3" w:sz="8" w:space="0"/>
                      <w:right w:val="single" w:color="DEE0E3" w:sz="8" w:space="0"/>
                    </w:tcBorders>
                    <w:vAlign w:val="top"/>
                  </w:tcPr>
                </w:tcPrChange>
              </w:tcPr>
            </w:tcPrChange>
          </w:tcPr>
          <w:p w14:paraId="33898884">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双方商议的形式安排</w:t>
            </w:r>
          </w:p>
        </w:tc>
      </w:tr>
      <w:tr w14:paraId="31BB93A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Change w:id="123" w:author="斯羽Kelinda" w:date="2025-05-06T19:36:36Z">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blPrExChange>
        </w:tblPrEx>
        <w:trPr>
          <w:trHeight w:val="677" w:hRule="atLeast"/>
          <w:jc w:val="center"/>
          <w:trPrChange w:id="123" w:author="斯羽Kelinda" w:date="2025-05-06T19:36:36Z">
            <w:trPr>
              <w:trHeight w:val="677" w:hRule="atLeast"/>
            </w:trPr>
          </w:trPrChange>
        </w:trPr>
        <w:tc>
          <w:tcPr>
            <w:tcW w:w="1310" w:type="dxa"/>
            <w:vMerge w:val="restart"/>
            <w:shd w:val="clear"/>
            <w:vAlign w:val="top"/>
            <w:tcPrChange w:id="124" w:author="斯羽Kelinda" w:date="2025-05-06T19:36:36Z">
              <w:tcPr>
                <w:tcW w:w="1200" w:type="dxa"/>
                <w:vMerge w:val="restart"/>
                <w:vAlign w:val="top"/>
                <w:tcPrChange w:id="125" w:author="斯羽Kelinda" w:date="2025-05-06T19:36:36Z">
                  <w:tcPr>
                    <w:tcW w:w="1905" w:type="dxa"/>
                    <w:tcBorders>
                      <w:top w:val="nil"/>
                      <w:left w:val="single" w:color="DEE0E3" w:sz="8" w:space="0"/>
                      <w:bottom w:val="single" w:color="DEE0E3" w:sz="8" w:space="0"/>
                      <w:right w:val="single" w:color="DEE0E3" w:sz="8" w:space="0"/>
                    </w:tcBorders>
                    <w:vAlign w:val="top"/>
                  </w:tcPr>
                </w:tcPrChange>
              </w:tcPr>
            </w:tcPrChange>
          </w:tcPr>
          <w:p w14:paraId="3B9358F0">
            <w:pPr>
              <w:keepNext w:val="0"/>
              <w:keepLines w:val="0"/>
              <w:widowControl/>
              <w:suppressLineNumbers w:val="0"/>
              <w:jc w:val="left"/>
              <w:textAlignment w:val="top"/>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共识动机</w:t>
            </w:r>
            <w:r>
              <w:rPr>
                <w:rStyle w:val="17"/>
                <w:rFonts w:hint="default" w:ascii="Times New Roman" w:hAnsi="Times New Roman" w:cs="Times New Roman" w:eastAsiaTheme="minorEastAsia"/>
                <w:bdr w:val="none" w:color="auto" w:sz="0" w:space="0"/>
                <w:lang w:val="en-US" w:eastAsia="zh-CN" w:bidi="ar"/>
              </w:rPr>
              <w:t xml:space="preserve"> (Consensus Motivation)</w:t>
            </w:r>
          </w:p>
          <w:p w14:paraId="6061C351">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p>
          <w:p w14:paraId="7DA477AB">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p>
        </w:tc>
        <w:tc>
          <w:tcPr>
            <w:tcW w:w="2729" w:type="dxa"/>
            <w:shd w:val="clear"/>
            <w:vAlign w:val="top"/>
            <w:tcPrChange w:id="126" w:author="斯羽Kelinda" w:date="2025-05-06T19:36:36Z">
              <w:tcPr>
                <w:tcW w:w="2010" w:type="dxa"/>
                <w:vAlign w:val="top"/>
                <w:tcPrChange w:id="127" w:author="斯羽Kelinda" w:date="2025-05-06T19:36:36Z">
                  <w:tcPr>
                    <w:tcW w:w="2700" w:type="dxa"/>
                    <w:tcBorders>
                      <w:top w:val="nil"/>
                      <w:left w:val="nil"/>
                      <w:bottom w:val="single" w:color="DEE0E3" w:sz="8" w:space="0"/>
                      <w:right w:val="single" w:color="DEE0E3" w:sz="8" w:space="0"/>
                    </w:tcBorders>
                    <w:vAlign w:val="top"/>
                  </w:tcPr>
                </w:tcPrChange>
              </w:tcPr>
            </w:tcPrChange>
          </w:tcPr>
          <w:p w14:paraId="0752D1A1">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共同目标</w:t>
            </w:r>
            <w:r>
              <w:rPr>
                <w:rStyle w:val="17"/>
                <w:rFonts w:hint="default" w:ascii="Times New Roman" w:hAnsi="Times New Roman" w:cs="Times New Roman" w:eastAsiaTheme="minorEastAsia"/>
                <w:bdr w:val="none" w:color="auto" w:sz="0" w:space="0"/>
                <w:lang w:val="en-US" w:eastAsia="zh-CN" w:bidi="ar"/>
              </w:rPr>
              <w:t xml:space="preserve"> (Common Goals)</w:t>
            </w:r>
          </w:p>
        </w:tc>
        <w:tc>
          <w:tcPr>
            <w:tcW w:w="3557" w:type="dxa"/>
            <w:shd w:val="clear"/>
            <w:vAlign w:val="top"/>
            <w:tcPrChange w:id="128" w:author="斯羽Kelinda" w:date="2025-05-06T19:36:36Z">
              <w:tcPr>
                <w:tcW w:w="2160" w:type="dxa"/>
                <w:vAlign w:val="top"/>
                <w:tcPrChange w:id="129" w:author="斯羽Kelinda" w:date="2025-05-06T19:36:36Z">
                  <w:tcPr>
                    <w:tcW w:w="5310" w:type="dxa"/>
                    <w:tcBorders>
                      <w:top w:val="nil"/>
                      <w:left w:val="nil"/>
                      <w:bottom w:val="single" w:color="DEE0E3" w:sz="8" w:space="0"/>
                      <w:right w:val="single" w:color="DEE0E3" w:sz="8" w:space="0"/>
                    </w:tcBorders>
                    <w:vAlign w:val="top"/>
                  </w:tcPr>
                </w:tcPrChange>
              </w:tcPr>
            </w:tcPrChange>
          </w:tcPr>
          <w:p w14:paraId="151FEB2B">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共同的目标</w:t>
            </w:r>
          </w:p>
        </w:tc>
      </w:tr>
      <w:tr w14:paraId="694D9BA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Change w:id="130" w:author="斯羽Kelinda" w:date="2025-05-06T19:36:36Z">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blPrExChange>
        </w:tblPrEx>
        <w:trPr>
          <w:trHeight w:val="662" w:hRule="atLeast"/>
          <w:jc w:val="center"/>
          <w:trPrChange w:id="130" w:author="斯羽Kelinda" w:date="2025-05-06T19:36:36Z">
            <w:trPr>
              <w:trHeight w:val="662" w:hRule="atLeast"/>
            </w:trPr>
          </w:trPrChange>
        </w:trPr>
        <w:tc>
          <w:tcPr>
            <w:tcW w:w="1310" w:type="dxa"/>
            <w:vMerge w:val="continue"/>
            <w:shd w:val="clear"/>
            <w:vAlign w:val="top"/>
            <w:tcPrChange w:id="131" w:author="斯羽Kelinda" w:date="2025-05-06T19:36:36Z">
              <w:tcPr>
                <w:tcW w:w="1200" w:type="dxa"/>
                <w:vMerge w:val="continue"/>
                <w:vAlign w:val="top"/>
                <w:tcPrChange w:id="132" w:author="斯羽Kelinda" w:date="2025-05-06T19:36:36Z">
                  <w:tcPr>
                    <w:tcW w:w="1905" w:type="dxa"/>
                    <w:tcBorders>
                      <w:top w:val="nil"/>
                      <w:left w:val="single" w:color="DEE0E3" w:sz="8" w:space="0"/>
                      <w:bottom w:val="single" w:color="DEE0E3" w:sz="8" w:space="0"/>
                      <w:right w:val="single" w:color="DEE0E3" w:sz="8" w:space="0"/>
                    </w:tcBorders>
                    <w:vAlign w:val="top"/>
                  </w:tcPr>
                </w:tcPrChange>
              </w:tcPr>
            </w:tcPrChange>
          </w:tcPr>
          <w:p w14:paraId="3897658E">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p>
        </w:tc>
        <w:tc>
          <w:tcPr>
            <w:tcW w:w="2729" w:type="dxa"/>
            <w:shd w:val="clear"/>
            <w:vAlign w:val="top"/>
            <w:tcPrChange w:id="133" w:author="斯羽Kelinda" w:date="2025-05-06T19:36:36Z">
              <w:tcPr>
                <w:tcW w:w="2010" w:type="dxa"/>
                <w:vAlign w:val="top"/>
                <w:tcPrChange w:id="134" w:author="斯羽Kelinda" w:date="2025-05-06T19:36:36Z">
                  <w:tcPr>
                    <w:tcW w:w="2700" w:type="dxa"/>
                    <w:tcBorders>
                      <w:top w:val="nil"/>
                      <w:left w:val="nil"/>
                      <w:bottom w:val="single" w:color="DEE0E3" w:sz="8" w:space="0"/>
                      <w:right w:val="single" w:color="DEE0E3" w:sz="8" w:space="0"/>
                    </w:tcBorders>
                    <w:vAlign w:val="top"/>
                  </w:tcPr>
                </w:tcPrChange>
              </w:tcPr>
            </w:tcPrChange>
          </w:tcPr>
          <w:p w14:paraId="2E3FA6D0">
            <w:pPr>
              <w:keepNext w:val="0"/>
              <w:keepLines w:val="0"/>
              <w:widowControl/>
              <w:suppressLineNumbers w:val="0"/>
              <w:jc w:val="left"/>
              <w:textAlignment w:val="top"/>
              <w:rPr>
                <w:ins w:id="135" w:author="斯羽Kelinda" w:date="2025-05-06T19:35:52Z"/>
                <w:rStyle w:val="17"/>
                <w:rFonts w:hint="default" w:ascii="Times New Roman" w:hAnsi="Times New Roman" w:cs="Times New Roman" w:eastAsiaTheme="minorEastAsia"/>
                <w:bdr w:val="none" w:color="auto" w:sz="0" w:space="0"/>
                <w:lang w:val="en-US" w:eastAsia="zh-CN" w:bidi="ar"/>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互相信任</w:t>
            </w:r>
            <w:r>
              <w:rPr>
                <w:rStyle w:val="17"/>
                <w:rFonts w:hint="default" w:ascii="Times New Roman" w:hAnsi="Times New Roman" w:cs="Times New Roman" w:eastAsiaTheme="minorEastAsia"/>
                <w:bdr w:val="none" w:color="auto" w:sz="0" w:space="0"/>
                <w:lang w:val="en-US" w:eastAsia="zh-CN" w:bidi="ar"/>
              </w:rPr>
              <w:t xml:space="preserve"> </w:t>
            </w:r>
          </w:p>
          <w:p w14:paraId="12DEE032">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Style w:val="17"/>
                <w:rFonts w:hint="default" w:ascii="Times New Roman" w:hAnsi="Times New Roman" w:cs="Times New Roman" w:eastAsiaTheme="minorEastAsia"/>
                <w:bdr w:val="none" w:color="auto" w:sz="0" w:space="0"/>
                <w:lang w:val="en-US" w:eastAsia="zh-CN" w:bidi="ar"/>
              </w:rPr>
              <w:t>(Mutual Trust)</w:t>
            </w:r>
          </w:p>
        </w:tc>
        <w:tc>
          <w:tcPr>
            <w:tcW w:w="3557" w:type="dxa"/>
            <w:shd w:val="clear"/>
            <w:vAlign w:val="top"/>
            <w:tcPrChange w:id="136" w:author="斯羽Kelinda" w:date="2025-05-06T19:36:36Z">
              <w:tcPr>
                <w:tcW w:w="2160" w:type="dxa"/>
                <w:vAlign w:val="top"/>
                <w:tcPrChange w:id="137" w:author="斯羽Kelinda" w:date="2025-05-06T19:36:36Z">
                  <w:tcPr>
                    <w:tcW w:w="5310" w:type="dxa"/>
                    <w:tcBorders>
                      <w:top w:val="nil"/>
                      <w:left w:val="nil"/>
                      <w:bottom w:val="single" w:color="DEE0E3" w:sz="8" w:space="0"/>
                      <w:right w:val="single" w:color="DEE0E3" w:sz="8" w:space="0"/>
                    </w:tcBorders>
                    <w:vAlign w:val="top"/>
                  </w:tcPr>
                </w:tcPrChange>
              </w:tcPr>
            </w:tcPrChange>
          </w:tcPr>
          <w:p w14:paraId="3DCF5A3F">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信任基础</w:t>
            </w:r>
          </w:p>
        </w:tc>
      </w:tr>
      <w:tr w14:paraId="17BA78C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Change w:id="138" w:author="斯羽Kelinda" w:date="2025-05-06T19:36:36Z">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blPrExChange>
        </w:tblPrEx>
        <w:trPr>
          <w:trHeight w:val="692" w:hRule="atLeast"/>
          <w:jc w:val="center"/>
          <w:trPrChange w:id="138" w:author="斯羽Kelinda" w:date="2025-05-06T19:36:36Z">
            <w:trPr>
              <w:trHeight w:val="692" w:hRule="atLeast"/>
            </w:trPr>
          </w:trPrChange>
        </w:trPr>
        <w:tc>
          <w:tcPr>
            <w:tcW w:w="1310" w:type="dxa"/>
            <w:vMerge w:val="continue"/>
            <w:shd w:val="clear"/>
            <w:vAlign w:val="top"/>
            <w:tcPrChange w:id="139" w:author="斯羽Kelinda" w:date="2025-05-06T19:36:36Z">
              <w:tcPr>
                <w:tcW w:w="1200" w:type="dxa"/>
                <w:vMerge w:val="continue"/>
                <w:vAlign w:val="top"/>
                <w:tcPrChange w:id="140" w:author="斯羽Kelinda" w:date="2025-05-06T19:36:36Z">
                  <w:tcPr>
                    <w:tcW w:w="1905" w:type="dxa"/>
                    <w:tcBorders>
                      <w:top w:val="nil"/>
                      <w:left w:val="single" w:color="DEE0E3" w:sz="8" w:space="0"/>
                      <w:bottom w:val="single" w:color="DEE0E3" w:sz="8" w:space="0"/>
                      <w:right w:val="single" w:color="DEE0E3" w:sz="8" w:space="0"/>
                    </w:tcBorders>
                    <w:vAlign w:val="top"/>
                  </w:tcPr>
                </w:tcPrChange>
              </w:tcPr>
            </w:tcPrChange>
          </w:tcPr>
          <w:p w14:paraId="0AA85347">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p>
        </w:tc>
        <w:tc>
          <w:tcPr>
            <w:tcW w:w="2729" w:type="dxa"/>
            <w:shd w:val="clear"/>
            <w:vAlign w:val="top"/>
            <w:tcPrChange w:id="141" w:author="斯羽Kelinda" w:date="2025-05-06T19:36:36Z">
              <w:tcPr>
                <w:tcW w:w="2010" w:type="dxa"/>
                <w:vAlign w:val="top"/>
                <w:tcPrChange w:id="142" w:author="斯羽Kelinda" w:date="2025-05-06T19:36:36Z">
                  <w:tcPr>
                    <w:tcW w:w="2700" w:type="dxa"/>
                    <w:tcBorders>
                      <w:top w:val="nil"/>
                      <w:left w:val="nil"/>
                      <w:bottom w:val="single" w:color="DEE0E3" w:sz="8" w:space="0"/>
                      <w:right w:val="single" w:color="DEE0E3" w:sz="8" w:space="0"/>
                    </w:tcBorders>
                    <w:vAlign w:val="top"/>
                  </w:tcPr>
                </w:tcPrChange>
              </w:tcPr>
            </w:tcPrChange>
          </w:tcPr>
          <w:p w14:paraId="199AEEA2">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互相理解</w:t>
            </w:r>
            <w:r>
              <w:rPr>
                <w:rStyle w:val="17"/>
                <w:rFonts w:hint="default" w:ascii="Times New Roman" w:hAnsi="Times New Roman" w:cs="Times New Roman" w:eastAsiaTheme="minorEastAsia"/>
                <w:bdr w:val="none" w:color="auto" w:sz="0" w:space="0"/>
                <w:lang w:val="en-US" w:eastAsia="zh-CN" w:bidi="ar"/>
              </w:rPr>
              <w:t xml:space="preserve"> (Mutual Understanding)</w:t>
            </w:r>
          </w:p>
        </w:tc>
        <w:tc>
          <w:tcPr>
            <w:tcW w:w="3557" w:type="dxa"/>
            <w:shd w:val="clear"/>
            <w:vAlign w:val="top"/>
            <w:tcPrChange w:id="143" w:author="斯羽Kelinda" w:date="2025-05-06T19:36:36Z">
              <w:tcPr>
                <w:tcW w:w="2160" w:type="dxa"/>
                <w:vAlign w:val="top"/>
                <w:tcPrChange w:id="144" w:author="斯羽Kelinda" w:date="2025-05-06T19:36:36Z">
                  <w:tcPr>
                    <w:tcW w:w="5310" w:type="dxa"/>
                    <w:tcBorders>
                      <w:top w:val="nil"/>
                      <w:left w:val="nil"/>
                      <w:bottom w:val="single" w:color="DEE0E3" w:sz="8" w:space="0"/>
                      <w:right w:val="single" w:color="DEE0E3" w:sz="8" w:space="0"/>
                    </w:tcBorders>
                    <w:vAlign w:val="top"/>
                  </w:tcPr>
                </w:tcPrChange>
              </w:tcPr>
            </w:tcPrChange>
          </w:tcPr>
          <w:p w14:paraId="463AB1A2">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对彼此不同的部分可以理解，但不需要赞同</w:t>
            </w:r>
          </w:p>
        </w:tc>
      </w:tr>
      <w:tr w14:paraId="5939F15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Change w:id="145" w:author="斯羽Kelinda" w:date="2025-05-06T19:36:48Z">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blPrExChange>
        </w:tblPrEx>
        <w:trPr>
          <w:trHeight w:val="647" w:hRule="atLeast"/>
          <w:jc w:val="center"/>
          <w:trPrChange w:id="145" w:author="斯羽Kelinda" w:date="2025-05-06T19:36:48Z">
            <w:trPr>
              <w:trHeight w:val="1017" w:hRule="atLeast"/>
            </w:trPr>
          </w:trPrChange>
        </w:trPr>
        <w:tc>
          <w:tcPr>
            <w:tcW w:w="1310" w:type="dxa"/>
            <w:vMerge w:val="continue"/>
            <w:shd w:val="clear"/>
            <w:vAlign w:val="top"/>
            <w:tcPrChange w:id="146" w:author="斯羽Kelinda" w:date="2025-05-06T19:36:48Z">
              <w:tcPr>
                <w:tcW w:w="1200" w:type="dxa"/>
                <w:vMerge w:val="continue"/>
                <w:vAlign w:val="top"/>
                <w:tcPrChange w:id="147" w:author="斯羽Kelinda" w:date="2025-05-06T19:36:48Z">
                  <w:tcPr>
                    <w:tcW w:w="1905" w:type="dxa"/>
                    <w:tcBorders>
                      <w:top w:val="nil"/>
                      <w:left w:val="single" w:color="DEE0E3" w:sz="8" w:space="0"/>
                      <w:bottom w:val="single" w:color="DEE0E3" w:sz="8" w:space="0"/>
                      <w:right w:val="single" w:color="DEE0E3" w:sz="8" w:space="0"/>
                    </w:tcBorders>
                    <w:vAlign w:val="top"/>
                  </w:tcPr>
                </w:tcPrChange>
              </w:tcPr>
            </w:tcPrChange>
          </w:tcPr>
          <w:p w14:paraId="0F0DEA6A">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p>
        </w:tc>
        <w:tc>
          <w:tcPr>
            <w:tcW w:w="2729" w:type="dxa"/>
            <w:shd w:val="clear"/>
            <w:vAlign w:val="top"/>
            <w:tcPrChange w:id="148" w:author="斯羽Kelinda" w:date="2025-05-06T19:36:48Z">
              <w:tcPr>
                <w:tcW w:w="2010" w:type="dxa"/>
                <w:vAlign w:val="top"/>
                <w:tcPrChange w:id="149" w:author="斯羽Kelinda" w:date="2025-05-06T19:36:48Z">
                  <w:tcPr>
                    <w:tcW w:w="2700" w:type="dxa"/>
                    <w:tcBorders>
                      <w:top w:val="nil"/>
                      <w:left w:val="nil"/>
                      <w:bottom w:val="single" w:color="DEE0E3" w:sz="8" w:space="0"/>
                      <w:right w:val="single" w:color="DEE0E3" w:sz="8" w:space="0"/>
                    </w:tcBorders>
                    <w:vAlign w:val="top"/>
                  </w:tcPr>
                </w:tcPrChange>
              </w:tcPr>
            </w:tcPrChange>
          </w:tcPr>
          <w:p w14:paraId="50EC54EB">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内部合法性</w:t>
            </w:r>
            <w:r>
              <w:rPr>
                <w:rStyle w:val="17"/>
                <w:rFonts w:hint="default" w:ascii="Times New Roman" w:hAnsi="Times New Roman" w:cs="Times New Roman" w:eastAsiaTheme="minorEastAsia"/>
                <w:bdr w:val="none" w:color="auto" w:sz="0" w:space="0"/>
                <w:lang w:val="en-US" w:eastAsia="zh-CN" w:bidi="ar"/>
              </w:rPr>
              <w:t xml:space="preserve"> (Internal Legitimacy)</w:t>
            </w:r>
          </w:p>
        </w:tc>
        <w:tc>
          <w:tcPr>
            <w:tcW w:w="3557" w:type="dxa"/>
            <w:shd w:val="clear"/>
            <w:vAlign w:val="top"/>
            <w:tcPrChange w:id="150" w:author="斯羽Kelinda" w:date="2025-05-06T19:36:48Z">
              <w:tcPr>
                <w:tcW w:w="2160" w:type="dxa"/>
                <w:vAlign w:val="top"/>
                <w:tcPrChange w:id="151" w:author="斯羽Kelinda" w:date="2025-05-06T19:36:48Z">
                  <w:tcPr>
                    <w:tcW w:w="5310" w:type="dxa"/>
                    <w:tcBorders>
                      <w:top w:val="nil"/>
                      <w:left w:val="nil"/>
                      <w:bottom w:val="single" w:color="DEE0E3" w:sz="8" w:space="0"/>
                      <w:right w:val="single" w:color="DEE0E3" w:sz="8" w:space="0"/>
                    </w:tcBorders>
                    <w:vAlign w:val="top"/>
                  </w:tcPr>
                </w:tcPrChange>
              </w:tcPr>
            </w:tcPrChange>
          </w:tcPr>
          <w:p w14:paraId="6113EDD7">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内部成员对实践合法性、合规性的理解</w:t>
            </w:r>
          </w:p>
        </w:tc>
      </w:tr>
      <w:tr w14:paraId="28D976C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Change w:id="152" w:author="斯羽Kelinda" w:date="2025-05-06T19:36:43Z">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blPrExChange>
        </w:tblPrEx>
        <w:trPr>
          <w:trHeight w:val="647" w:hRule="atLeast"/>
          <w:jc w:val="center"/>
          <w:trPrChange w:id="152" w:author="斯羽Kelinda" w:date="2025-05-06T19:36:43Z">
            <w:trPr>
              <w:trHeight w:val="1017" w:hRule="atLeast"/>
            </w:trPr>
          </w:trPrChange>
        </w:trPr>
        <w:tc>
          <w:tcPr>
            <w:tcW w:w="1310" w:type="dxa"/>
            <w:vMerge w:val="restart"/>
            <w:shd w:val="clear"/>
            <w:vAlign w:val="top"/>
            <w:tcPrChange w:id="153" w:author="斯羽Kelinda" w:date="2025-05-06T19:36:43Z">
              <w:tcPr>
                <w:tcW w:w="1200" w:type="dxa"/>
                <w:vMerge w:val="restart"/>
                <w:vAlign w:val="top"/>
                <w:tcPrChange w:id="154" w:author="斯羽Kelinda" w:date="2025-05-06T19:36:43Z">
                  <w:tcPr>
                    <w:tcW w:w="1905" w:type="dxa"/>
                    <w:tcBorders>
                      <w:top w:val="nil"/>
                      <w:left w:val="single" w:color="DEE0E3" w:sz="8" w:space="0"/>
                      <w:bottom w:val="single" w:color="DEE0E3" w:sz="8" w:space="0"/>
                      <w:right w:val="single" w:color="DEE0E3" w:sz="8" w:space="0"/>
                    </w:tcBorders>
                    <w:vAlign w:val="top"/>
                  </w:tcPr>
                </w:tcPrChange>
              </w:tcPr>
            </w:tcPrChange>
          </w:tcPr>
          <w:p w14:paraId="58A821D1">
            <w:pPr>
              <w:keepNext w:val="0"/>
              <w:keepLines w:val="0"/>
              <w:widowControl/>
              <w:suppressLineNumbers w:val="0"/>
              <w:jc w:val="left"/>
              <w:textAlignment w:val="top"/>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协同能力</w:t>
            </w:r>
            <w:r>
              <w:rPr>
                <w:rStyle w:val="17"/>
                <w:rFonts w:hint="default" w:ascii="Times New Roman" w:hAnsi="Times New Roman" w:cs="Times New Roman" w:eastAsiaTheme="minorEastAsia"/>
                <w:bdr w:val="none" w:color="auto" w:sz="0" w:space="0"/>
                <w:lang w:val="en-US" w:eastAsia="zh-CN" w:bidi="ar"/>
              </w:rPr>
              <w:t xml:space="preserve"> (Collaborative Ability)</w:t>
            </w:r>
          </w:p>
          <w:p w14:paraId="3B751167">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p>
        </w:tc>
        <w:tc>
          <w:tcPr>
            <w:tcW w:w="2729" w:type="dxa"/>
            <w:shd w:val="clear"/>
            <w:vAlign w:val="top"/>
            <w:tcPrChange w:id="155" w:author="斯羽Kelinda" w:date="2025-05-06T19:36:43Z">
              <w:tcPr>
                <w:tcW w:w="2010" w:type="dxa"/>
                <w:vAlign w:val="top"/>
                <w:tcPrChange w:id="156" w:author="斯羽Kelinda" w:date="2025-05-06T19:36:43Z">
                  <w:tcPr>
                    <w:tcW w:w="2700" w:type="dxa"/>
                    <w:tcBorders>
                      <w:top w:val="nil"/>
                      <w:left w:val="nil"/>
                      <w:bottom w:val="single" w:color="DEE0E3" w:sz="8" w:space="0"/>
                      <w:right w:val="single" w:color="DEE0E3" w:sz="8" w:space="0"/>
                    </w:tcBorders>
                    <w:vAlign w:val="top"/>
                  </w:tcPr>
                </w:tcPrChange>
              </w:tcPr>
            </w:tcPrChange>
          </w:tcPr>
          <w:p w14:paraId="192E5F52">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程序安排</w:t>
            </w:r>
            <w:r>
              <w:rPr>
                <w:rStyle w:val="17"/>
                <w:rFonts w:hint="default" w:ascii="Times New Roman" w:hAnsi="Times New Roman" w:cs="Times New Roman" w:eastAsiaTheme="minorEastAsia"/>
                <w:bdr w:val="none" w:color="auto" w:sz="0" w:space="0"/>
                <w:lang w:val="en-US" w:eastAsia="zh-CN" w:bidi="ar"/>
              </w:rPr>
              <w:t xml:space="preserve"> (Procedural Arrangement)</w:t>
            </w:r>
          </w:p>
        </w:tc>
        <w:tc>
          <w:tcPr>
            <w:tcW w:w="3557" w:type="dxa"/>
            <w:shd w:val="clear"/>
            <w:vAlign w:val="top"/>
            <w:tcPrChange w:id="157" w:author="斯羽Kelinda" w:date="2025-05-06T19:36:43Z">
              <w:tcPr>
                <w:tcW w:w="2160" w:type="dxa"/>
                <w:vAlign w:val="top"/>
                <w:tcPrChange w:id="158" w:author="斯羽Kelinda" w:date="2025-05-06T19:36:43Z">
                  <w:tcPr>
                    <w:tcW w:w="5310" w:type="dxa"/>
                    <w:tcBorders>
                      <w:top w:val="nil"/>
                      <w:left w:val="nil"/>
                      <w:bottom w:val="single" w:color="DEE0E3" w:sz="8" w:space="0"/>
                      <w:right w:val="single" w:color="DEE0E3" w:sz="8" w:space="0"/>
                    </w:tcBorders>
                    <w:vAlign w:val="top"/>
                  </w:tcPr>
                </w:tcPrChange>
              </w:tcPr>
            </w:tcPrChange>
          </w:tcPr>
          <w:p w14:paraId="5E1F8961">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操作的流程</w:t>
            </w:r>
          </w:p>
        </w:tc>
      </w:tr>
      <w:tr w14:paraId="1A2BD389">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Change w:id="159" w:author="斯羽Kelinda" w:date="2025-05-06T19:36:36Z">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blPrExChange>
        </w:tblPrEx>
        <w:trPr>
          <w:trHeight w:val="677" w:hRule="atLeast"/>
          <w:jc w:val="center"/>
          <w:trPrChange w:id="159" w:author="斯羽Kelinda" w:date="2025-05-06T19:36:36Z">
            <w:trPr>
              <w:trHeight w:val="677" w:hRule="atLeast"/>
            </w:trPr>
          </w:trPrChange>
        </w:trPr>
        <w:tc>
          <w:tcPr>
            <w:tcW w:w="1310" w:type="dxa"/>
            <w:vMerge w:val="continue"/>
            <w:shd w:val="clear"/>
            <w:vAlign w:val="top"/>
            <w:tcPrChange w:id="160" w:author="斯羽Kelinda" w:date="2025-05-06T19:36:36Z">
              <w:tcPr>
                <w:tcW w:w="1200" w:type="dxa"/>
                <w:vMerge w:val="continue"/>
                <w:vAlign w:val="top"/>
                <w:tcPrChange w:id="161" w:author="斯羽Kelinda" w:date="2025-05-06T19:36:36Z">
                  <w:tcPr>
                    <w:tcW w:w="1905" w:type="dxa"/>
                    <w:tcBorders>
                      <w:top w:val="nil"/>
                      <w:left w:val="single" w:color="DEE0E3" w:sz="8" w:space="0"/>
                      <w:bottom w:val="single" w:color="DEE0E3" w:sz="8" w:space="0"/>
                      <w:right w:val="single" w:color="DEE0E3" w:sz="8" w:space="0"/>
                    </w:tcBorders>
                    <w:vAlign w:val="top"/>
                  </w:tcPr>
                </w:tcPrChange>
              </w:tcPr>
            </w:tcPrChange>
          </w:tcPr>
          <w:p w14:paraId="5C7FB5F7">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p>
        </w:tc>
        <w:tc>
          <w:tcPr>
            <w:tcW w:w="2729" w:type="dxa"/>
            <w:shd w:val="clear"/>
            <w:vAlign w:val="top"/>
            <w:tcPrChange w:id="162" w:author="斯羽Kelinda" w:date="2025-05-06T19:36:36Z">
              <w:tcPr>
                <w:tcW w:w="2010" w:type="dxa"/>
                <w:vAlign w:val="top"/>
                <w:tcPrChange w:id="163" w:author="斯羽Kelinda" w:date="2025-05-06T19:36:36Z">
                  <w:tcPr>
                    <w:tcW w:w="2700" w:type="dxa"/>
                    <w:tcBorders>
                      <w:top w:val="nil"/>
                      <w:left w:val="nil"/>
                      <w:bottom w:val="single" w:color="DEE0E3" w:sz="8" w:space="0"/>
                      <w:right w:val="single" w:color="DEE0E3" w:sz="8" w:space="0"/>
                    </w:tcBorders>
                    <w:vAlign w:val="top"/>
                  </w:tcPr>
                </w:tcPrChange>
              </w:tcPr>
            </w:tcPrChange>
          </w:tcPr>
          <w:p w14:paraId="6456F5FC">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知识基础</w:t>
            </w:r>
            <w:r>
              <w:rPr>
                <w:rStyle w:val="17"/>
                <w:rFonts w:hint="default" w:ascii="Times New Roman" w:hAnsi="Times New Roman" w:cs="Times New Roman" w:eastAsiaTheme="minorEastAsia"/>
                <w:bdr w:val="none" w:color="auto" w:sz="0" w:space="0"/>
                <w:lang w:val="en-US" w:eastAsia="zh-CN" w:bidi="ar"/>
              </w:rPr>
              <w:t xml:space="preserve"> (Knowledge Base)</w:t>
            </w:r>
          </w:p>
        </w:tc>
        <w:tc>
          <w:tcPr>
            <w:tcW w:w="3557" w:type="dxa"/>
            <w:shd w:val="clear"/>
            <w:vAlign w:val="top"/>
            <w:tcPrChange w:id="164" w:author="斯羽Kelinda" w:date="2025-05-06T19:36:36Z">
              <w:tcPr>
                <w:tcW w:w="2160" w:type="dxa"/>
                <w:vAlign w:val="top"/>
                <w:tcPrChange w:id="165" w:author="斯羽Kelinda" w:date="2025-05-06T19:36:36Z">
                  <w:tcPr>
                    <w:tcW w:w="5310" w:type="dxa"/>
                    <w:tcBorders>
                      <w:top w:val="nil"/>
                      <w:left w:val="nil"/>
                      <w:bottom w:val="single" w:color="DEE0E3" w:sz="8" w:space="0"/>
                      <w:right w:val="single" w:color="DEE0E3" w:sz="8" w:space="0"/>
                    </w:tcBorders>
                    <w:vAlign w:val="top"/>
                  </w:tcPr>
                </w:tcPrChange>
              </w:tcPr>
            </w:tcPrChange>
          </w:tcPr>
          <w:p w14:paraId="1B0A824B">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对质量保障及有关知识的理解</w:t>
            </w:r>
          </w:p>
        </w:tc>
      </w:tr>
      <w:tr w14:paraId="52C11CA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Change w:id="166" w:author="斯羽Kelinda" w:date="2025-05-06T19:36:45Z">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blPrExChange>
        </w:tblPrEx>
        <w:trPr>
          <w:trHeight w:val="707" w:hRule="atLeast"/>
          <w:jc w:val="center"/>
          <w:trPrChange w:id="166" w:author="斯羽Kelinda" w:date="2025-05-06T19:36:45Z">
            <w:trPr>
              <w:trHeight w:val="1017" w:hRule="atLeast"/>
            </w:trPr>
          </w:trPrChange>
        </w:trPr>
        <w:tc>
          <w:tcPr>
            <w:tcW w:w="1310" w:type="dxa"/>
            <w:vMerge w:val="continue"/>
            <w:shd w:val="clear"/>
            <w:vAlign w:val="top"/>
            <w:tcPrChange w:id="167" w:author="斯羽Kelinda" w:date="2025-05-06T19:36:45Z">
              <w:tcPr>
                <w:tcW w:w="1200" w:type="dxa"/>
                <w:vMerge w:val="continue"/>
                <w:vAlign w:val="top"/>
                <w:tcPrChange w:id="168" w:author="斯羽Kelinda" w:date="2025-05-06T19:36:45Z">
                  <w:tcPr>
                    <w:tcW w:w="1905" w:type="dxa"/>
                    <w:tcBorders>
                      <w:top w:val="nil"/>
                      <w:left w:val="single" w:color="DEE0E3" w:sz="8" w:space="0"/>
                      <w:bottom w:val="single" w:color="DEE0E3" w:sz="8" w:space="0"/>
                      <w:right w:val="single" w:color="DEE0E3" w:sz="8" w:space="0"/>
                    </w:tcBorders>
                    <w:vAlign w:val="top"/>
                  </w:tcPr>
                </w:tcPrChange>
              </w:tcPr>
            </w:tcPrChange>
          </w:tcPr>
          <w:p w14:paraId="659E4470">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p>
        </w:tc>
        <w:tc>
          <w:tcPr>
            <w:tcW w:w="2729" w:type="dxa"/>
            <w:shd w:val="clear"/>
            <w:vAlign w:val="top"/>
            <w:tcPrChange w:id="169" w:author="斯羽Kelinda" w:date="2025-05-06T19:36:45Z">
              <w:tcPr>
                <w:tcW w:w="2010" w:type="dxa"/>
                <w:vAlign w:val="top"/>
                <w:tcPrChange w:id="170" w:author="斯羽Kelinda" w:date="2025-05-06T19:36:45Z">
                  <w:tcPr>
                    <w:tcW w:w="2700" w:type="dxa"/>
                    <w:tcBorders>
                      <w:top w:val="nil"/>
                      <w:left w:val="nil"/>
                      <w:bottom w:val="single" w:color="DEE0E3" w:sz="8" w:space="0"/>
                      <w:right w:val="single" w:color="DEE0E3" w:sz="8" w:space="0"/>
                    </w:tcBorders>
                    <w:vAlign w:val="top"/>
                  </w:tcPr>
                </w:tcPrChange>
              </w:tcPr>
            </w:tcPrChange>
          </w:tcPr>
          <w:p w14:paraId="0E26570F">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资源整合</w:t>
            </w:r>
            <w:r>
              <w:rPr>
                <w:rStyle w:val="17"/>
                <w:rFonts w:hint="default" w:ascii="Times New Roman" w:hAnsi="Times New Roman" w:cs="Times New Roman" w:eastAsiaTheme="minorEastAsia"/>
                <w:bdr w:val="none" w:color="auto" w:sz="0" w:space="0"/>
                <w:lang w:val="en-US" w:eastAsia="zh-CN" w:bidi="ar"/>
              </w:rPr>
              <w:t xml:space="preserve"> (Resource Integration)</w:t>
            </w:r>
          </w:p>
        </w:tc>
        <w:tc>
          <w:tcPr>
            <w:tcW w:w="3557" w:type="dxa"/>
            <w:shd w:val="clear"/>
            <w:vAlign w:val="top"/>
            <w:tcPrChange w:id="171" w:author="斯羽Kelinda" w:date="2025-05-06T19:36:45Z">
              <w:tcPr>
                <w:tcW w:w="2160" w:type="dxa"/>
                <w:vAlign w:val="top"/>
                <w:tcPrChange w:id="172" w:author="斯羽Kelinda" w:date="2025-05-06T19:36:45Z">
                  <w:tcPr>
                    <w:tcW w:w="5310" w:type="dxa"/>
                    <w:tcBorders>
                      <w:top w:val="nil"/>
                      <w:left w:val="nil"/>
                      <w:bottom w:val="single" w:color="DEE0E3" w:sz="8" w:space="0"/>
                      <w:right w:val="single" w:color="DEE0E3" w:sz="8" w:space="0"/>
                    </w:tcBorders>
                    <w:vAlign w:val="top"/>
                  </w:tcPr>
                </w:tcPrChange>
              </w:tcPr>
            </w:tcPrChange>
          </w:tcPr>
          <w:p w14:paraId="74A1A7F6">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专家</w:t>
            </w:r>
          </w:p>
        </w:tc>
      </w:tr>
      <w:tr w14:paraId="0822310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Change w:id="173" w:author="斯羽Kelinda" w:date="2025-05-06T19:36:55Z">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shd w:val="clear"/>
              <w:tblCellMar>
                <w:top w:w="0" w:type="dxa"/>
                <w:left w:w="108" w:type="dxa"/>
                <w:bottom w:w="0" w:type="dxa"/>
                <w:right w:w="108" w:type="dxa"/>
              </w:tblCellMar>
            </w:tblPrEx>
          </w:tblPrExChange>
        </w:tblPrEx>
        <w:trPr>
          <w:trHeight w:val="387" w:hRule="atLeast"/>
          <w:jc w:val="center"/>
          <w:trPrChange w:id="173" w:author="斯羽Kelinda" w:date="2025-05-06T19:36:55Z">
            <w:trPr>
              <w:trHeight w:val="672" w:hRule="atLeast"/>
            </w:trPr>
          </w:trPrChange>
        </w:trPr>
        <w:tc>
          <w:tcPr>
            <w:tcW w:w="1310" w:type="dxa"/>
            <w:vMerge w:val="continue"/>
            <w:shd w:val="clear"/>
            <w:vAlign w:val="top"/>
            <w:tcPrChange w:id="174" w:author="斯羽Kelinda" w:date="2025-05-06T19:36:55Z">
              <w:tcPr>
                <w:tcW w:w="1200" w:type="dxa"/>
                <w:vMerge w:val="continue"/>
                <w:vAlign w:val="top"/>
                <w:tcPrChange w:id="175" w:author="斯羽Kelinda" w:date="2025-05-06T19:36:55Z">
                  <w:tcPr>
                    <w:tcW w:w="1905" w:type="dxa"/>
                    <w:tcBorders>
                      <w:top w:val="nil"/>
                      <w:left w:val="single" w:color="DEE0E3" w:sz="8" w:space="0"/>
                      <w:bottom w:val="single" w:color="DEE0E3" w:sz="8" w:space="0"/>
                      <w:right w:val="single" w:color="DEE0E3" w:sz="8" w:space="0"/>
                    </w:tcBorders>
                    <w:vAlign w:val="top"/>
                  </w:tcPr>
                </w:tcPrChange>
              </w:tcPr>
            </w:tcPrChange>
          </w:tcPr>
          <w:p w14:paraId="5932A555">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p>
        </w:tc>
        <w:tc>
          <w:tcPr>
            <w:tcW w:w="2729" w:type="dxa"/>
            <w:shd w:val="clear"/>
            <w:vAlign w:val="top"/>
            <w:tcPrChange w:id="176" w:author="斯羽Kelinda" w:date="2025-05-06T19:36:55Z">
              <w:tcPr>
                <w:tcW w:w="2010" w:type="dxa"/>
                <w:vAlign w:val="top"/>
                <w:tcPrChange w:id="177" w:author="斯羽Kelinda" w:date="2025-05-06T19:36:55Z">
                  <w:tcPr>
                    <w:tcW w:w="2700" w:type="dxa"/>
                    <w:tcBorders>
                      <w:top w:val="nil"/>
                      <w:left w:val="nil"/>
                      <w:bottom w:val="single" w:color="DEE0E3" w:sz="8" w:space="0"/>
                      <w:right w:val="single" w:color="DEE0E3" w:sz="8" w:space="0"/>
                    </w:tcBorders>
                    <w:vAlign w:val="top"/>
                  </w:tcPr>
                </w:tcPrChange>
              </w:tcPr>
            </w:tcPrChange>
          </w:tcPr>
          <w:p w14:paraId="215EF491">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领导力</w:t>
            </w:r>
            <w:r>
              <w:rPr>
                <w:rStyle w:val="17"/>
                <w:rFonts w:hint="default" w:ascii="Times New Roman" w:hAnsi="Times New Roman" w:cs="Times New Roman" w:eastAsiaTheme="minorEastAsia"/>
                <w:bdr w:val="none" w:color="auto" w:sz="0" w:space="0"/>
                <w:lang w:val="en-US" w:eastAsia="zh-CN" w:bidi="ar"/>
              </w:rPr>
              <w:t xml:space="preserve"> (Leadership)</w:t>
            </w:r>
          </w:p>
        </w:tc>
        <w:tc>
          <w:tcPr>
            <w:tcW w:w="3557" w:type="dxa"/>
            <w:shd w:val="clear"/>
            <w:vAlign w:val="top"/>
            <w:tcPrChange w:id="178" w:author="斯羽Kelinda" w:date="2025-05-06T19:36:55Z">
              <w:tcPr>
                <w:tcW w:w="2160" w:type="dxa"/>
                <w:vAlign w:val="top"/>
                <w:tcPrChange w:id="179" w:author="斯羽Kelinda" w:date="2025-05-06T19:36:55Z">
                  <w:tcPr>
                    <w:tcW w:w="5310" w:type="dxa"/>
                    <w:tcBorders>
                      <w:top w:val="nil"/>
                      <w:left w:val="nil"/>
                      <w:bottom w:val="single" w:color="DEE0E3" w:sz="8" w:space="0"/>
                      <w:right w:val="single" w:color="DEE0E3" w:sz="8" w:space="0"/>
                    </w:tcBorders>
                    <w:vAlign w:val="top"/>
                  </w:tcPr>
                </w:tcPrChange>
              </w:tcPr>
            </w:tcPrChange>
          </w:tcPr>
          <w:p w14:paraId="40A08292">
            <w:pPr>
              <w:keepNext w:val="0"/>
              <w:keepLines w:val="0"/>
              <w:widowControl/>
              <w:suppressLineNumbers w:val="0"/>
              <w:jc w:val="left"/>
              <w:textAlignment w:val="top"/>
              <w:rPr>
                <w:rFonts w:hint="default" w:ascii="Times New Roman" w:hAnsi="Times New Roman" w:cs="Times New Roman" w:eastAsiaTheme="minorEastAsia"/>
                <w:i w:val="0"/>
                <w:iCs w:val="0"/>
                <w:color w:val="000000"/>
                <w:sz w:val="22"/>
                <w:szCs w:val="22"/>
                <w:u w:val="none"/>
              </w:rPr>
            </w:pPr>
            <w:r>
              <w:rPr>
                <w:rFonts w:hint="default" w:ascii="Times New Roman" w:hAnsi="Times New Roman" w:cs="Times New Roman" w:eastAsiaTheme="minorEastAsia"/>
                <w:i w:val="0"/>
                <w:iCs w:val="0"/>
                <w:color w:val="000000"/>
                <w:kern w:val="0"/>
                <w:sz w:val="22"/>
                <w:szCs w:val="22"/>
                <w:u w:val="none"/>
                <w:bdr w:val="none" w:color="auto" w:sz="0" w:space="0"/>
                <w:lang w:val="en-US" w:eastAsia="zh-CN" w:bidi="ar"/>
              </w:rPr>
              <w:t>领导执行的风格</w:t>
            </w:r>
          </w:p>
        </w:tc>
      </w:tr>
    </w:tbl>
    <w:p w14:paraId="026BC96E">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del w:id="181" w:author="斯羽Kelinda" w:date="2025-05-06T20:01:17Z"/>
          <w:rFonts w:hint="eastAsia"/>
          <w:lang w:val="en-US" w:eastAsia="zh-CN"/>
        </w:rPr>
        <w:pPrChange w:id="180" w:author="斯羽Kelinda" w:date="2025-05-06T20:01:19Z">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pPr>
        </w:pPrChange>
      </w:pPr>
    </w:p>
    <w:p w14:paraId="219E1A33">
      <w:pPr>
        <w:pStyle w:val="7"/>
        <w:keepNext w:val="0"/>
        <w:keepLines w:val="0"/>
        <w:pageBreakBefore w:val="0"/>
        <w:widowControl/>
        <w:numPr>
          <w:ilvl w:val="-1"/>
          <w:numId w:val="0"/>
        </w:numPr>
        <w:shd w:val="clear" w:color="auto" w:fill="FFFFFF"/>
        <w:kinsoku/>
        <w:wordWrap/>
        <w:overflowPunct/>
        <w:topLinePunct w:val="0"/>
        <w:autoSpaceDE/>
        <w:autoSpaceDN/>
        <w:bidi w:val="0"/>
        <w:adjustRightInd/>
        <w:snapToGrid/>
        <w:spacing w:before="157" w:beforeLines="50" w:after="157" w:afterLines="50"/>
        <w:ind w:leftChars="0" w:firstLine="482" w:firstLineChars="200"/>
        <w:textAlignment w:val="auto"/>
        <w:outlineLvl w:val="1"/>
        <w:rPr>
          <w:rFonts w:hint="eastAsia" w:ascii="楷体" w:hAnsi="楷体" w:cs="楷体"/>
          <w:b/>
          <w:kern w:val="2"/>
          <w:lang w:val="en-US" w:eastAsia="zh-CN"/>
          <w:rPrChange w:id="183" w:author="斯羽Kelinda" w:date="2025-05-06T20:00:59Z">
            <w:rPr>
              <w:rFonts w:hint="eastAsia"/>
              <w:lang w:val="en-US" w:eastAsia="zh-CN"/>
            </w:rPr>
          </w:rPrChange>
        </w:rPr>
        <w:pPrChange w:id="182" w:author="斯羽Kelinda" w:date="2025-05-06T20:01:19Z">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pPr>
        </w:pPrChange>
      </w:pPr>
      <w:r>
        <w:rPr>
          <w:rFonts w:hint="eastAsia" w:ascii="楷体" w:hAnsi="楷体" w:cs="楷体"/>
          <w:b/>
          <w:kern w:val="2"/>
          <w:lang w:val="en-US" w:eastAsia="zh-CN"/>
          <w:rPrChange w:id="184" w:author="斯羽Kelinda" w:date="2025-05-06T20:00:59Z">
            <w:rPr>
              <w:rFonts w:hint="eastAsia"/>
              <w:lang w:val="en-US" w:eastAsia="zh-CN"/>
            </w:rPr>
          </w:rPrChange>
        </w:rPr>
        <w:t>（五）数据收集与分析</w:t>
      </w:r>
    </w:p>
    <w:p w14:paraId="2BDBF006">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研究对粤港资历框架合作过程共开展三轮协同治理活动，历时四个月。数据收集过程如下：首先，收集三轮协同治理过程中30名教育管理者和实践者的交流互动数据，获得36个视频会议记录，总时长约108小时；72份政策文本和工作文档，共计约85000字；其次，对视频会议记录和文档数据进行转录与整理，在总的交流互动数据中随机抽取30%进行内容独立预编码；使用SPSS进行一致性检验，得到Kappa系数0.812，表明编码结果具有较高一致性，信度良好，可继续完成余下编码工作；最后，将编码结果导入认知网络在线工具(</w:t>
      </w:r>
      <w:r>
        <w:rPr>
          <w:rFonts w:hint="eastAsia"/>
          <w:lang w:val="en-US" w:eastAsia="zh-CN"/>
        </w:rPr>
        <w:fldChar w:fldCharType="begin"/>
      </w:r>
      <w:r>
        <w:rPr>
          <w:rFonts w:hint="eastAsia"/>
          <w:lang w:val="en-US" w:eastAsia="zh-CN"/>
        </w:rPr>
        <w:instrText xml:space="preserve"> HYPERLINK "https://app.epistemicnetwork.org/)%EF%BC%8C%E4%BB%A5%E7%B2%A4%E6%B8%AF%E8%B5%84%E5%8E%86%E6%A1%86%E6%9E%B6%E5%90%88%E4%BD%9C%E7%9A%8412%E4%B8%AA%E7%BC%96%E7%A0%81%E8%A6%81%E7%B4%A0%E8%BF%9B%E8%A1%8C%E4%BC%9A%E8%AF%9D%E5%BB%BA%E6%A8%A1%EF%BC%8C%E8%AE%BE%E7%BD%AE%E8%8A%82%E7%B3%BB%E6%95%B0%E4%B8%BA4%EF%BC%8C%E5%BC%80%E5%B1%95%E8%AE%A4%E7%9F%A5%E7%BD%91%E7%BB%9C%E5%88%86%E6%9E%90%E3%80%82" \t "_blank" </w:instrText>
      </w:r>
      <w:r>
        <w:rPr>
          <w:rFonts w:hint="eastAsia"/>
          <w:lang w:val="en-US" w:eastAsia="zh-CN"/>
        </w:rPr>
        <w:fldChar w:fldCharType="separate"/>
      </w:r>
      <w:r>
        <w:rPr>
          <w:rFonts w:hint="eastAsia"/>
          <w:lang w:val="en-US" w:eastAsia="zh-CN"/>
        </w:rPr>
        <w:t>https://app.epistemicnetwork.org/)，以粤港资历框架合作的12个编码要素进行会话建模，设置节系数为4，开展认知网络分析。</w:t>
      </w:r>
      <w:r>
        <w:rPr>
          <w:rFonts w:hint="eastAsia"/>
          <w:lang w:val="en-US" w:eastAsia="zh-CN"/>
        </w:rPr>
        <w:fldChar w:fldCharType="end"/>
      </w:r>
      <w:r>
        <w:rPr>
          <w:rFonts w:hint="eastAsia"/>
          <w:lang w:val="en-US" w:eastAsia="zh-CN"/>
        </w:rPr>
        <w:t>、</w:t>
      </w:r>
      <w:r>
        <w:rPr>
          <w:rFonts w:hint="eastAsia"/>
          <w:lang w:val="en-US" w:eastAsia="zh-CN"/>
        </w:rPr>
        <w:drawing>
          <wp:inline distT="0" distB="0" distL="114300" distR="114300">
            <wp:extent cx="4737100" cy="2184400"/>
            <wp:effectExtent l="0" t="0" r="0" b="0"/>
            <wp:docPr id="7" name="图片 7" descr="174490066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4900665553"/>
                    <pic:cNvPicPr>
                      <a:picLocks noChangeAspect="1"/>
                    </pic:cNvPicPr>
                  </pic:nvPicPr>
                  <pic:blipFill>
                    <a:blip r:embed="rId6"/>
                    <a:stretch>
                      <a:fillRect/>
                    </a:stretch>
                  </pic:blipFill>
                  <pic:spPr>
                    <a:xfrm>
                      <a:off x="0" y="0"/>
                      <a:ext cx="4737100" cy="2184400"/>
                    </a:xfrm>
                    <a:prstGeom prst="rect">
                      <a:avLst/>
                    </a:prstGeom>
                  </pic:spPr>
                </pic:pic>
              </a:graphicData>
            </a:graphic>
          </wp:inline>
        </w:drawing>
      </w:r>
    </w:p>
    <w:p w14:paraId="6CBE07BA">
      <w:pPr>
        <w:keepNext w:val="0"/>
        <w:keepLines w:val="0"/>
        <w:pageBreakBefore w:val="0"/>
        <w:widowControl/>
        <w:numPr>
          <w:ilvl w:val="0"/>
          <w:numId w:val="0"/>
        </w:numPr>
        <w:kinsoku/>
        <w:wordWrap/>
        <w:overflowPunct/>
        <w:topLinePunct w:val="0"/>
        <w:autoSpaceDE/>
        <w:autoSpaceDN/>
        <w:bidi w:val="0"/>
        <w:adjustRightInd/>
        <w:snapToGrid/>
        <w:ind w:firstLine="480" w:firstLineChars="200"/>
        <w:textAlignment w:val="auto"/>
        <w:rPr>
          <w:rFonts w:hint="default" w:eastAsia="宋体"/>
          <w:lang w:val="en-US" w:eastAsia="zh-CN"/>
        </w:rPr>
      </w:pPr>
      <w:r>
        <w:rPr>
          <w:rFonts w:hint="eastAsia"/>
          <w:lang w:val="en-US" w:eastAsia="zh-CN"/>
        </w:rPr>
        <w:t>数据分析过程：首先，构建粤港两地教育机构在资历框架合作中的认知网络模型，计算认知网络连线系数值，了解两地教育机构协同治理现状和协同能力各维度间的关联；其次，以三轮协同治理为时间单位，绘制粤港两地在不同合作阶段的认知网络质心分布图，并采用独立样本t检验量化比较两地合作发展，通过构建不同阶段的认知网络结构及计算连线系数值，获得粤港两地在资历框架合作中协同能力的发展轨迹；然后，结合主导机构与参与机构在不同阶段的认知网络结构模型和政策文本词云演进图，分析不同类型机构的协同能力发展历程及差异性表现，实现粤港资历框架合作中协同能力发展轨迹的动态可视化表征。最后，绘制粤港两地在三轮合作后的认知网络结构图和叠减图，以及不同阶段的认知网络结构模型，探究两地在资历框架合作中协同能力的差异性发展特征及过程，为粤港澳大湾区教育合作提供实证支持和理论指导。</w:t>
      </w:r>
    </w:p>
    <w:p w14:paraId="09E75F18">
      <w:pPr>
        <w:jc w:val="center"/>
        <w:rPr>
          <w:b/>
          <w:bCs/>
        </w:rPr>
      </w:pPr>
      <w:r>
        <w:rPr>
          <w:b/>
          <w:bCs/>
          <w:lang w:val="en-US" w:eastAsia="zh-CN"/>
        </w:rPr>
        <w:t>四、研究结果与分析</w:t>
      </w:r>
    </w:p>
    <w:p w14:paraId="2469DB4E">
      <w:pPr>
        <w:ind w:firstLine="480" w:firstLineChars="200"/>
        <w:rPr>
          <w:rFonts w:hint="eastAsia" w:eastAsia="宋体"/>
          <w:lang w:eastAsia="zh-CN"/>
        </w:rPr>
      </w:pPr>
      <w:r>
        <w:rPr>
          <w:rFonts w:hint="eastAsia"/>
          <w:lang w:eastAsia="zh-CN"/>
        </w:rPr>
        <w:t>（</w:t>
      </w:r>
      <w:r>
        <w:rPr>
          <w:rFonts w:hint="eastAsia"/>
          <w:lang w:val="en-US" w:eastAsia="zh-CN"/>
        </w:rPr>
        <w:t>一</w:t>
      </w:r>
      <w:r>
        <w:rPr>
          <w:rFonts w:hint="eastAsia"/>
          <w:lang w:eastAsia="zh-CN"/>
        </w:rPr>
        <w:t>）粤港资历框架合作的整体认知网络特征分析</w:t>
      </w:r>
    </w:p>
    <w:p w14:paraId="34227E8A">
      <w:pPr>
        <w:keepNext w:val="0"/>
        <w:keepLines w:val="0"/>
        <w:pageBreakBefore w:val="0"/>
        <w:widowControl/>
        <w:kinsoku/>
        <w:wordWrap/>
        <w:overflowPunct/>
        <w:topLinePunct w:val="0"/>
        <w:autoSpaceDE/>
        <w:autoSpaceDN/>
        <w:bidi w:val="0"/>
        <w:adjustRightInd/>
        <w:snapToGrid/>
        <w:ind w:firstLine="480" w:firstLineChars="200"/>
        <w:textAlignment w:val="auto"/>
      </w:pPr>
      <w:r>
        <w:rPr>
          <w:rFonts w:hint="default"/>
        </w:rPr>
        <w:t>ENA在建立认知网络时，根据编码数据将质心与节点投射在X轴与Y轴形成的二维空间里。质心即认知网络抽象成的点，表征为正方形小方块，质心位置由认知结构要素间连线权重的算术平均值决定。节点为认知结构各要素，在二维空间的投射位置为圆点。研究者可以通过判断质心与节点在二维空间中的位置来分析粤港两地在资历框架合作中的认知网络特征。</w:t>
      </w:r>
    </w:p>
    <w:p w14:paraId="30F7A09E">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rPr>
      </w:pPr>
      <w:r>
        <w:rPr>
          <w:rFonts w:hint="default"/>
        </w:rPr>
        <w:t>为了探究粤港两地四个月协同治理后的总体状态，本研究应用ENA构建粤港资历框架合作的认知网络结构模型，包含制度安排、沟通机制、信息共享、决策参与、共同目标、互信建立、利益协调、问题认知、技术能力、组织协调、资源整合、学习适应等12个要素，如图1所示。各要素间均有连线且连接紧密，形成稳定网状结构；结构模型中整体偏重于规则性参与和共识动机方面的要素连接，表现为：粤港两地在制度安排、沟通机制、信息共享及共同目标的四个要素间的线条较粗，颜色较深；技术能力、组织协调、资源整合和学习适应等协同能力要素间各有连线，且与其他要素建立关联。</w:t>
      </w:r>
    </w:p>
    <w:p w14:paraId="7DE97DD7">
      <w:pPr>
        <w:keepNext w:val="0"/>
        <w:keepLines w:val="0"/>
        <w:pageBreakBefore w:val="0"/>
        <w:widowControl/>
        <w:kinsoku/>
        <w:wordWrap/>
        <w:overflowPunct/>
        <w:topLinePunct w:val="0"/>
        <w:autoSpaceDE/>
        <w:autoSpaceDN/>
        <w:bidi w:val="0"/>
        <w:adjustRightInd/>
        <w:snapToGrid/>
        <w:ind w:firstLine="482" w:firstLineChars="200"/>
        <w:textAlignment w:val="auto"/>
        <w:rPr>
          <w:rFonts w:hint="eastAsia"/>
          <w:b/>
          <w:bCs/>
          <w:lang w:val="en-US" w:eastAsia="zh-CN"/>
        </w:rPr>
      </w:pPr>
      <w:r>
        <w:rPr>
          <w:rFonts w:hint="eastAsia"/>
          <w:b/>
          <w:bCs/>
          <w:lang w:val="en-US" w:eastAsia="zh-CN"/>
        </w:rPr>
        <w:t>建模</w:t>
      </w:r>
    </w:p>
    <w:p w14:paraId="1FB8B84E">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b/>
          <w:bCs/>
          <w:lang w:val="en-US" w:eastAsia="zh-CN"/>
        </w:rPr>
      </w:pPr>
      <w:r>
        <w:rPr>
          <w:rFonts w:hint="eastAsia"/>
          <w:b w:val="0"/>
          <w:bCs w:val="0"/>
          <w:lang w:val="en-US" w:eastAsia="zh-CN"/>
        </w:rPr>
        <w:t>粤港资历框架合作的认知网络建模采用认知网络分析(ENA)方法，将12个编码要素投射到二维空间中进行可视化表征。通过对三轮协同治理过程中的交流互动数据进行编码和分析，构建了包含规则性参与、共识动机和协同能力三个维度的认知网络结构模型。该模型以质心表示整体认知倾向，以节点表示各编码要素，通过连线粗细和颜色深浅反映要素间关联强度。这种建模方式不仅直观展现了粤港两地在资历框架合作中的认知结构特征，还能通过连线系数量化分析各要素间的关联程度，为深入理解区域教育合作提供了方法论支持。</w:t>
      </w:r>
    </w:p>
    <w:p w14:paraId="32832E86">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eastAsia="宋体"/>
          <w:lang w:eastAsia="zh-CN"/>
        </w:rPr>
      </w:pPr>
      <w:r>
        <w:rPr>
          <w:rFonts w:hint="eastAsia" w:eastAsia="宋体"/>
          <w:lang w:eastAsia="zh-CN"/>
        </w:rPr>
        <w:drawing>
          <wp:inline distT="0" distB="0" distL="114300" distR="114300">
            <wp:extent cx="3238500" cy="3721100"/>
            <wp:effectExtent l="0" t="0" r="0" b="0"/>
            <wp:docPr id="3" name="图片 3" descr="1744900314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4900314907"/>
                    <pic:cNvPicPr>
                      <a:picLocks noChangeAspect="1"/>
                    </pic:cNvPicPr>
                  </pic:nvPicPr>
                  <pic:blipFill>
                    <a:blip r:embed="rId7"/>
                    <a:stretch>
                      <a:fillRect/>
                    </a:stretch>
                  </pic:blipFill>
                  <pic:spPr>
                    <a:xfrm>
                      <a:off x="0" y="0"/>
                      <a:ext cx="3238500" cy="3721100"/>
                    </a:xfrm>
                    <a:prstGeom prst="rect">
                      <a:avLst/>
                    </a:prstGeom>
                  </pic:spPr>
                </pic:pic>
              </a:graphicData>
            </a:graphic>
          </wp:inline>
        </w:drawing>
      </w:r>
    </w:p>
    <w:p w14:paraId="2FE3990D">
      <w:pPr>
        <w:keepNext w:val="0"/>
        <w:keepLines w:val="0"/>
        <w:pageBreakBefore w:val="0"/>
        <w:widowControl/>
        <w:kinsoku/>
        <w:wordWrap/>
        <w:overflowPunct/>
        <w:topLinePunct w:val="0"/>
        <w:autoSpaceDE/>
        <w:autoSpaceDN/>
        <w:bidi w:val="0"/>
        <w:adjustRightInd/>
        <w:snapToGrid/>
        <w:ind w:firstLine="482" w:firstLineChars="200"/>
        <w:textAlignment w:val="auto"/>
        <w:rPr>
          <w:rFonts w:hint="eastAsia"/>
          <w:b/>
          <w:bCs/>
          <w:lang w:val="en-US" w:eastAsia="zh-CN"/>
        </w:rPr>
      </w:pPr>
      <w:r>
        <w:rPr>
          <w:rFonts w:hint="eastAsia"/>
          <w:b/>
          <w:bCs/>
          <w:lang w:val="en-US" w:eastAsia="zh-CN"/>
        </w:rPr>
        <w:t>粤港质心差异</w:t>
      </w:r>
    </w:p>
    <w:p w14:paraId="09C541DA">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b/>
          <w:bCs/>
          <w:lang w:val="en-US" w:eastAsia="zh-CN"/>
        </w:rPr>
      </w:pPr>
      <w:r>
        <w:rPr>
          <w:rFonts w:hint="default"/>
          <w:b w:val="0"/>
          <w:bCs w:val="0"/>
          <w:lang w:val="en-US" w:eastAsia="zh-CN"/>
        </w:rPr>
        <w:t>粤港两地在资历框架合作中的认知网络质心呈现明显差异。香港方面的质心位置偏向X轴正向，更接近技术能力、组织协调等协同能力要素，反映其在合作中更注重专业技术和组织效能；而广东方面的质心位置偏向Y轴正向，更接近制度安排、共同目标等规则性参与和共识动机要素，体现其对制度建设和目标共识的重视。通过独立样本t检验分析发现，两地质心在X轴上的差异达到显著水平(p&lt;0.05)，表明粤港两地在资历框架合作中的认知侧重点存在结构性差异，这种差异既源于两地教育体系的不同，也反映了各自在合作中的优势和关注点。</w:t>
      </w:r>
    </w:p>
    <w:p w14:paraId="713CA49B">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eastAsia="宋体"/>
          <w:lang w:eastAsia="zh-CN"/>
        </w:rPr>
      </w:pPr>
      <w:r>
        <w:rPr>
          <w:rFonts w:hint="eastAsia" w:eastAsia="宋体"/>
          <w:lang w:eastAsia="zh-CN"/>
        </w:rPr>
        <w:drawing>
          <wp:inline distT="0" distB="0" distL="114300" distR="114300">
            <wp:extent cx="4356100" cy="3600450"/>
            <wp:effectExtent l="0" t="0" r="0" b="6350"/>
            <wp:docPr id="5" name="图片 5" descr="b71823ee42d80102f5d3317ebd740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71823ee42d80102f5d3317ebd7405a"/>
                    <pic:cNvPicPr>
                      <a:picLocks noChangeAspect="1"/>
                    </pic:cNvPicPr>
                  </pic:nvPicPr>
                  <pic:blipFill>
                    <a:blip r:embed="rId8"/>
                    <a:stretch>
                      <a:fillRect/>
                    </a:stretch>
                  </pic:blipFill>
                  <pic:spPr>
                    <a:xfrm>
                      <a:off x="0" y="0"/>
                      <a:ext cx="4356100" cy="3600450"/>
                    </a:xfrm>
                    <a:prstGeom prst="rect">
                      <a:avLst/>
                    </a:prstGeom>
                  </pic:spPr>
                </pic:pic>
              </a:graphicData>
            </a:graphic>
          </wp:inline>
        </w:drawing>
      </w:r>
    </w:p>
    <w:p w14:paraId="4C3E0686">
      <w:pPr>
        <w:keepNext w:val="0"/>
        <w:keepLines w:val="0"/>
        <w:pageBreakBefore w:val="0"/>
        <w:widowControl/>
        <w:kinsoku/>
        <w:wordWrap/>
        <w:overflowPunct/>
        <w:topLinePunct w:val="0"/>
        <w:autoSpaceDE/>
        <w:autoSpaceDN/>
        <w:bidi w:val="0"/>
        <w:adjustRightInd/>
        <w:snapToGrid/>
        <w:ind w:firstLine="482" w:firstLineChars="200"/>
        <w:textAlignment w:val="auto"/>
        <w:rPr>
          <w:rFonts w:hint="default" w:eastAsia="宋体"/>
          <w:b/>
          <w:bCs/>
          <w:lang w:val="en-US" w:eastAsia="zh-CN"/>
        </w:rPr>
      </w:pPr>
      <w:r>
        <w:rPr>
          <w:rFonts w:hint="eastAsia"/>
          <w:b/>
          <w:bCs/>
          <w:lang w:val="en-US" w:eastAsia="zh-CN"/>
        </w:rPr>
        <w:t>（二）发展特征</w:t>
      </w:r>
    </w:p>
    <w:p w14:paraId="454DF694">
      <w:pPr>
        <w:ind w:firstLine="480" w:firstLineChars="200"/>
      </w:pPr>
      <w:r>
        <w:t>粤港资历框架合作的认知网络随三轮协同治理的推进呈现明显的发展特征。第一轮协同治理阶段，认知网络以规则性参与要素为主导，连线集中在制度安排、沟通机制等要素间；第二轮协同治理阶段，共识动机要素逐渐凸显，共同目标、互信建立等要素的连线强度增加；第三轮协同治理阶段，协同能力要素明显增强，技术能力、资源整合等要素与其他要素的连接更为紧密。这种发展轨迹表明，粤港资历框架合作遵循"规则建立—共识形成—能力提升"的演进逻辑，反映了区域教育合作从制度对接到深度融合的渐进过程，为理解跨境教育合作的动态发展提供了实证依据</w:t>
      </w:r>
    </w:p>
    <w:p w14:paraId="68BA2494">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rPr>
      </w:pPr>
      <w:r>
        <w:rPr>
          <w:rFonts w:hint="default"/>
        </w:rPr>
        <w:t>研究表明，粤港两地经过三轮协同治理，其资历框架合作的各维度均获得发展。粤港两地在规则性参与和共识动机方面的对话交流较多，偏重于制度建设和共识形成，能够以共同目标为导向进行资历框架对接。但粤港两地在协同能力方面的关联程度相对较低，特别是技术能力与资源整合的协同应用有待提升。这一结论在粤港资历框架合作的认知网络共线系数中得到体现(如表2所示)，并发现技术能力-资源整合(0.05)及组织协调-学习适应(0.06)的共线系数最低，表明两地在资源的技术整合和组织学习方面描述较少，粤港两地的协同能力需进一步加强提升。</w:t>
      </w:r>
    </w:p>
    <w:p w14:paraId="4D9D15A2">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rPr>
      </w:pPr>
      <w:r>
        <w:rPr>
          <w:rFonts w:hint="default"/>
        </w:rPr>
        <w:t>总体而言，粤港资历框架合作的认知网络呈现出"规则先行、共识驱动、能力跟进"的特征，反映了区域教育合作中制度对话的重要性。两地在建立正式合作机制和形成共同愿景方面取得了显著成效，为深入开展资历框架对接奠定了基础。但在协同能力建设方面仍有提升空间，特别是技术应用与资源整合的协同发展需要进一步加强，这对于推动粤港澳大湾区教育深度融合具有重要启示意义。</w:t>
      </w:r>
    </w:p>
    <w:p w14:paraId="39BA50FA">
      <w:pPr>
        <w:ind w:firstLine="480" w:firstLineChars="200"/>
      </w:pPr>
    </w:p>
    <w:p w14:paraId="26F23E50">
      <w:pPr>
        <w:rPr>
          <w:rFonts w:hint="eastAsia"/>
          <w:lang w:eastAsia="zh-CN"/>
        </w:rPr>
      </w:pPr>
      <w:r>
        <w:rPr>
          <w:rFonts w:hint="eastAsia"/>
          <w:lang w:eastAsia="zh-CN"/>
        </w:rPr>
        <w:drawing>
          <wp:inline distT="0" distB="0" distL="114300" distR="114300">
            <wp:extent cx="5271770" cy="3973195"/>
            <wp:effectExtent l="0" t="0" r="11430" b="1905"/>
            <wp:docPr id="2" name="图片 2" descr="696c4bd9765d64b4e6b92626a216f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96c4bd9765d64b4e6b92626a216f3a"/>
                    <pic:cNvPicPr>
                      <a:picLocks noChangeAspect="1"/>
                    </pic:cNvPicPr>
                  </pic:nvPicPr>
                  <pic:blipFill>
                    <a:blip r:embed="rId9"/>
                    <a:stretch>
                      <a:fillRect/>
                    </a:stretch>
                  </pic:blipFill>
                  <pic:spPr>
                    <a:xfrm>
                      <a:off x="0" y="0"/>
                      <a:ext cx="5271770" cy="3973195"/>
                    </a:xfrm>
                    <a:prstGeom prst="rect">
                      <a:avLst/>
                    </a:prstGeom>
                  </pic:spPr>
                </pic:pic>
              </a:graphicData>
            </a:graphic>
          </wp:inline>
        </w:drawing>
      </w:r>
    </w:p>
    <w:p w14:paraId="04F6E167">
      <w:pPr>
        <w:rPr>
          <w:rFonts w:hint="eastAsia"/>
          <w:lang w:eastAsia="zh-CN"/>
        </w:rPr>
      </w:pPr>
    </w:p>
    <w:p w14:paraId="28D47AEB">
      <w:pPr>
        <w:numPr>
          <w:ilvl w:val="0"/>
          <w:numId w:val="0"/>
        </w:numPr>
        <w:ind w:firstLine="482" w:firstLineChars="200"/>
        <w:rPr>
          <w:rFonts w:hint="eastAsia"/>
          <w:b/>
          <w:bCs/>
          <w:lang w:val="en-US" w:eastAsia="zh-CN"/>
        </w:rPr>
      </w:pPr>
      <w:r>
        <w:rPr>
          <w:rFonts w:hint="eastAsia"/>
          <w:b/>
          <w:bCs/>
          <w:lang w:val="en-US" w:eastAsia="zh-CN"/>
        </w:rPr>
        <w:t>（三）书面和文本交流的认知要素差异</w:t>
      </w:r>
    </w:p>
    <w:p w14:paraId="54FCF624">
      <w:pPr>
        <w:numPr>
          <w:ilvl w:val="0"/>
          <w:numId w:val="0"/>
        </w:numPr>
        <w:ind w:firstLine="480" w:firstLineChars="200"/>
        <w:rPr>
          <w:rFonts w:hint="eastAsia"/>
          <w:b w:val="0"/>
          <w:bCs w:val="0"/>
          <w:lang w:val="en-US" w:eastAsia="zh-CN"/>
        </w:rPr>
      </w:pPr>
      <w:r>
        <w:rPr>
          <w:rFonts w:hint="eastAsia"/>
          <w:b w:val="0"/>
          <w:bCs w:val="0"/>
          <w:lang w:val="en-US" w:eastAsia="zh-CN"/>
        </w:rPr>
        <w:t>书面文档与口头交流在认知网络结构上呈现显著差异。书面文档(如政策文本、工作文件)的认知网络更偏向规则性参与维度，制度安排、决策参与等要素的连线强度较高，形成较为规范化的认知结构；而口头交流(如视频会议、研讨活动)的认知网络则更偏向共识动机和协同能力维度，互信建立、问题认知、学习适应等要素的连线更为突出，呈现较为灵活多元的认知特征。这种差异反映了不同交流方式在资历框架合作中的互补作用：书面文档确保合作的规范性和稳定性，口头交流则促进共识形成和能力提升，两者结合构成了粤港资历框架合作的完整交流生态。</w:t>
      </w:r>
    </w:p>
    <w:p w14:paraId="466A018E">
      <w:pPr>
        <w:numPr>
          <w:ilvl w:val="0"/>
          <w:numId w:val="0"/>
        </w:numPr>
        <w:rPr>
          <w:rFonts w:hint="eastAsia"/>
          <w:b/>
          <w:bCs/>
          <w:lang w:val="en-US" w:eastAsia="zh-CN"/>
        </w:rPr>
      </w:pPr>
    </w:p>
    <w:p w14:paraId="14F85A78">
      <w:pPr>
        <w:numPr>
          <w:ilvl w:val="0"/>
          <w:numId w:val="0"/>
        </w:numPr>
        <w:rPr>
          <w:rFonts w:hint="eastAsia"/>
          <w:b/>
          <w:bCs/>
          <w:lang w:val="en-US" w:eastAsia="zh-CN"/>
        </w:rPr>
      </w:pPr>
      <w:r>
        <w:rPr>
          <w:rFonts w:hint="eastAsia"/>
          <w:b/>
          <w:bCs/>
          <w:lang w:val="en-US" w:eastAsia="zh-CN"/>
        </w:rPr>
        <w:t>不同主体角色的认知差异</w:t>
      </w:r>
    </w:p>
    <w:p w14:paraId="77A395EF">
      <w:pPr>
        <w:numPr>
          <w:ilvl w:val="0"/>
          <w:numId w:val="0"/>
        </w:numPr>
        <w:rPr>
          <w:rFonts w:hint="eastAsia"/>
          <w:b w:val="0"/>
          <w:bCs w:val="0"/>
          <w:lang w:val="en-US" w:eastAsia="zh-CN"/>
        </w:rPr>
      </w:pPr>
      <w:r>
        <w:rPr>
          <w:rFonts w:hint="eastAsia"/>
          <w:b w:val="0"/>
          <w:bCs w:val="0"/>
          <w:lang w:val="en-US" w:eastAsia="zh-CN"/>
        </w:rPr>
        <w:t>粤港资历框架合作中，不同主体角色的认知网络呈现明显差异。政策制定者的认知网络偏重规则性参与和共识动机维度，制度安排、共同目标等要素连线强度较高；教育管理者的认知网络则在三个维度间较为均衡，但组织协调、资源整合等要素连线相对突出；而一线教育实践者的认知网络则更侧重协同能力维度，技术能力、学习适应等要素连线明显。这种角色差异反映了各类主体在资历框架合作中的不同职能和关注点：政策制定者注重宏观制度设计，教育管理者侧重资源调配与组织实施，一线实践者则更关注具体技术应用与实践创新。认识并尊重这种角色差异，有助于构建多元互补的协同治理机制，推动粤港资历框架合作更加深入有效地开展。</w:t>
      </w:r>
    </w:p>
    <w:p w14:paraId="6396A09C">
      <w:pPr>
        <w:numPr>
          <w:ilvl w:val="0"/>
          <w:numId w:val="0"/>
        </w:numPr>
        <w:rPr>
          <w:rFonts w:hint="default"/>
          <w:b/>
          <w:bCs/>
          <w:lang w:val="en-US" w:eastAsia="zh-CN"/>
        </w:rPr>
      </w:pPr>
      <w:bookmarkStart w:id="0" w:name="_GoBack"/>
      <w:r>
        <w:rPr>
          <w:rFonts w:hint="default"/>
          <w:b/>
          <w:bCs/>
          <w:lang w:val="en-US" w:eastAsia="zh-CN"/>
        </w:rPr>
        <w:drawing>
          <wp:inline distT="0" distB="0" distL="114300" distR="114300">
            <wp:extent cx="3898265" cy="3636010"/>
            <wp:effectExtent l="0" t="0" r="635" b="8890"/>
            <wp:docPr id="6" name="图片 6" descr="ecc9ffe5b14a41f02c9e06514f35c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cc9ffe5b14a41f02c9e06514f35c0c"/>
                    <pic:cNvPicPr>
                      <a:picLocks noChangeAspect="1"/>
                    </pic:cNvPicPr>
                  </pic:nvPicPr>
                  <pic:blipFill>
                    <a:blip r:embed="rId10"/>
                    <a:stretch>
                      <a:fillRect/>
                    </a:stretch>
                  </pic:blipFill>
                  <pic:spPr>
                    <a:xfrm>
                      <a:off x="0" y="0"/>
                      <a:ext cx="3898265" cy="3636010"/>
                    </a:xfrm>
                    <a:prstGeom prst="rect">
                      <a:avLst/>
                    </a:prstGeom>
                  </pic:spPr>
                </pic:pic>
              </a:graphicData>
            </a:graphic>
          </wp:inline>
        </w:drawing>
      </w:r>
      <w:bookmarkEnd w:id="0"/>
    </w:p>
    <w:p w14:paraId="2D1A4680">
      <w:pPr>
        <w:rPr>
          <w:rFonts w:hint="eastAsia"/>
          <w:lang w:val="en-US" w:eastAsia="zh-CN"/>
        </w:rPr>
      </w:pPr>
      <w:r>
        <w:rPr>
          <w:rFonts w:hint="eastAsia"/>
          <w:lang w:val="en-US" w:eastAsia="zh-CN"/>
        </w:rPr>
        <w:t>六、研究讨论</w:t>
      </w:r>
    </w:p>
    <w:p w14:paraId="22D8A1AC">
      <w:pPr>
        <w:rPr>
          <w:rFonts w:hint="eastAsia"/>
          <w:lang w:val="en-US" w:eastAsia="zh-CN"/>
        </w:rPr>
      </w:pPr>
      <w:r>
        <w:rPr>
          <w:rFonts w:hint="eastAsia"/>
          <w:lang w:val="en-US" w:eastAsia="zh-CN"/>
        </w:rPr>
        <w:t>1.双向学习</w:t>
      </w:r>
    </w:p>
    <w:p w14:paraId="6F414DF5">
      <w:pPr>
        <w:rPr>
          <w:rFonts w:hint="default"/>
          <w:lang w:val="en-US" w:eastAsia="zh-CN"/>
        </w:rPr>
      </w:pPr>
      <w:r>
        <w:rPr>
          <w:rFonts w:hint="eastAsia"/>
          <w:lang w:val="en-US" w:eastAsia="zh-CN"/>
        </w:rPr>
        <w:t>在这个过程都发生了变化</w:t>
      </w:r>
    </w:p>
    <w:p w14:paraId="495FC7D3">
      <w:pPr>
        <w:numPr>
          <w:ilvl w:val="0"/>
          <w:numId w:val="4"/>
        </w:numPr>
        <w:rPr>
          <w:rFonts w:hint="eastAsia"/>
          <w:lang w:val="en-US" w:eastAsia="zh-CN"/>
        </w:rPr>
      </w:pPr>
      <w:r>
        <w:rPr>
          <w:rFonts w:hint="eastAsia"/>
          <w:lang w:val="en-US" w:eastAsia="zh-CN"/>
        </w:rPr>
        <w:t>经历了过程性变化</w:t>
      </w:r>
    </w:p>
    <w:p w14:paraId="79555880">
      <w:pPr>
        <w:numPr>
          <w:ilvl w:val="0"/>
          <w:numId w:val="0"/>
        </w:numPr>
        <w:rPr>
          <w:rFonts w:hint="default"/>
          <w:lang w:val="en-US" w:eastAsia="zh-CN"/>
        </w:rPr>
      </w:pPr>
      <w:r>
        <w:rPr>
          <w:rFonts w:hint="eastAsia"/>
          <w:lang w:val="en-US" w:eastAsia="zh-CN"/>
        </w:rPr>
        <w:t>早起</w:t>
      </w:r>
    </w:p>
    <w:sectPr>
      <w:footnotePr>
        <w:numFmt w:val="decimal"/>
      </w:footnote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8">
    <w:p>
      <w:r>
        <w:separator/>
      </w:r>
    </w:p>
  </w:endnote>
  <w:endnote w:type="continuationSeparator" w:id="9">
    <w:p>
      <w:r>
        <w:continuationSeparator/>
      </w:r>
    </w:p>
  </w:endnote>
  <w:endnote w:id="0">
    <w:p w14:paraId="574306FB">
      <w:pPr>
        <w:pStyle w:val="5"/>
        <w:snapToGrid w:val="0"/>
        <w:rPr>
          <w:rFonts w:ascii="Times New Roman" w:hAnsi="Times New Roman" w:cs="Times New Roman"/>
          <w:vertAlign w:val="baseline"/>
        </w:rPr>
      </w:pPr>
      <w:r>
        <w:rPr>
          <w:rStyle w:val="11"/>
          <w:rFonts w:ascii="Times New Roman" w:hAnsi="Times New Roman" w:cs="Times New Roman"/>
          <w:vertAlign w:val="baseline"/>
        </w:rPr>
        <w:t>[</w:t>
      </w:r>
      <w:r>
        <w:rPr>
          <w:rStyle w:val="11"/>
          <w:rFonts w:ascii="Times New Roman" w:hAnsi="Times New Roman" w:cs="Times New Roman"/>
          <w:vertAlign w:val="baseline"/>
        </w:rPr>
        <w:endnoteRef/>
      </w:r>
      <w:r>
        <w:rPr>
          <w:rStyle w:val="11"/>
          <w:rFonts w:ascii="Times New Roman" w:hAnsi="Times New Roman" w:cs="Times New Roman"/>
          <w:vertAlign w:val="baseline"/>
        </w:rPr>
        <w:t>]</w:t>
      </w:r>
      <w:r>
        <w:rPr>
          <w:rFonts w:ascii="Times New Roman" w:hAnsi="Times New Roman" w:cs="Times New Roman"/>
          <w:vertAlign w:val="baseline"/>
        </w:rPr>
        <w:t xml:space="preserve"> European Union. Council Recommendation on the European Qualifications Framework for lifelong learning (2017/C 189/03)[EB/OL]. (2017-05-22)[2024-01-18].</w:t>
      </w:r>
      <w:r>
        <w:rPr>
          <w:rFonts w:hint="default" w:ascii="Times New Roman" w:hAnsi="Times New Roman" w:cs="Times New Roman"/>
          <w:vertAlign w:val="baseline"/>
        </w:rPr>
        <w:t> </w:t>
      </w:r>
      <w:r>
        <w:rPr>
          <w:rFonts w:hint="default" w:ascii="Times New Roman" w:hAnsi="Times New Roman" w:cs="Times New Roman"/>
          <w:vertAlign w:val="baseline"/>
        </w:rPr>
        <w:fldChar w:fldCharType="begin"/>
      </w:r>
      <w:r>
        <w:rPr>
          <w:rFonts w:hint="default" w:ascii="Times New Roman" w:hAnsi="Times New Roman" w:cs="Times New Roman"/>
          <w:vertAlign w:val="baseline"/>
        </w:rPr>
        <w:instrText xml:space="preserve"> HYPERLINK "https://eur-lex.europa.eu/legal-content/EN/TXT/PDF/?uri=CELEX:32017H0615(01)" \t "_blank" </w:instrText>
      </w:r>
      <w:r>
        <w:rPr>
          <w:rFonts w:hint="default" w:ascii="Times New Roman" w:hAnsi="Times New Roman" w:cs="Times New Roman"/>
          <w:vertAlign w:val="baseline"/>
        </w:rPr>
        <w:fldChar w:fldCharType="separate"/>
      </w:r>
      <w:r>
        <w:rPr>
          <w:rFonts w:hint="default" w:ascii="Times New Roman" w:hAnsi="Times New Roman" w:cs="Times New Roman"/>
          <w:vertAlign w:val="baseline"/>
        </w:rPr>
        <w:t>https://eur-lex.europa.eu/legal-content/EN/TXT/PDF/?uri=CELEX:32017H0615(01)</w:t>
      </w:r>
      <w:r>
        <w:rPr>
          <w:rFonts w:hint="default" w:ascii="Times New Roman" w:hAnsi="Times New Roman" w:cs="Times New Roman"/>
          <w:vertAlign w:val="baseline"/>
        </w:rPr>
        <w:fldChar w:fldCharType="end"/>
      </w:r>
    </w:p>
  </w:endnote>
  <w:endnote w:id="1">
    <w:p w14:paraId="0E65E3DF">
      <w:pPr>
        <w:pStyle w:val="5"/>
        <w:snapToGrid w:val="0"/>
        <w:rPr>
          <w:rFonts w:ascii="Times New Roman" w:hAnsi="Times New Roman" w:cs="Times New Roman"/>
          <w:vertAlign w:val="baseline"/>
        </w:rPr>
      </w:pPr>
      <w:r>
        <w:rPr>
          <w:rStyle w:val="11"/>
          <w:rFonts w:ascii="Times New Roman" w:hAnsi="Times New Roman" w:cs="Times New Roman"/>
          <w:vertAlign w:val="baseline"/>
        </w:rPr>
        <w:t>[</w:t>
      </w:r>
      <w:r>
        <w:rPr>
          <w:rStyle w:val="11"/>
          <w:rFonts w:ascii="Times New Roman" w:hAnsi="Times New Roman" w:cs="Times New Roman"/>
          <w:vertAlign w:val="baseline"/>
        </w:rPr>
        <w:endnoteRef/>
      </w:r>
      <w:r>
        <w:rPr>
          <w:rStyle w:val="11"/>
          <w:rFonts w:ascii="Times New Roman" w:hAnsi="Times New Roman" w:cs="Times New Roman"/>
          <w:vertAlign w:val="baseline"/>
        </w:rPr>
        <w:t>]</w:t>
      </w:r>
      <w:r>
        <w:rPr>
          <w:rFonts w:ascii="Times New Roman" w:hAnsi="Times New Roman" w:cs="Times New Roman"/>
          <w:vertAlign w:val="baseline"/>
        </w:rPr>
        <w:t xml:space="preserve"> </w:t>
      </w:r>
      <w:r>
        <w:rPr>
          <w:rFonts w:hint="default" w:ascii="Times New Roman" w:hAnsi="Times New Roman" w:cs="Times New Roman"/>
          <w:vertAlign w:val="baseline"/>
        </w:rPr>
        <w:t>刘爱玲,褚欣维.博洛尼亚进程20年:欧盟高等教育一体化过程、经验与趋势[J].首都师范大学学报(社会科学版),2019,(03):160-170</w:t>
      </w:r>
    </w:p>
  </w:endnote>
  <w:endnote w:id="2">
    <w:p w14:paraId="28F42114">
      <w:pPr>
        <w:pStyle w:val="5"/>
        <w:snapToGrid w:val="0"/>
      </w:pPr>
      <w:ins w:id="0" w:author="斯羽Kelinda" w:date="2025-05-06T19:56:54Z">
        <w:r>
          <w:rPr>
            <w:rStyle w:val="11"/>
            <w:vertAlign w:val="baseline"/>
            <w:rPrChange w:id="1" w:author="斯羽Kelinda" w:date="2025-05-06T19:58:00Z">
              <w:rPr>
                <w:rStyle w:val="11"/>
              </w:rPr>
            </w:rPrChange>
          </w:rPr>
          <w:t>[</w:t>
        </w:r>
      </w:ins>
      <w:ins w:id="3" w:author="斯羽Kelinda" w:date="2025-05-06T19:56:54Z">
        <w:r>
          <w:rPr>
            <w:rStyle w:val="11"/>
            <w:vertAlign w:val="baseline"/>
            <w:rPrChange w:id="4" w:author="斯羽Kelinda" w:date="2025-05-06T19:58:00Z">
              <w:rPr>
                <w:rStyle w:val="11"/>
              </w:rPr>
            </w:rPrChange>
          </w:rPr>
          <w:endnoteRef/>
        </w:r>
      </w:ins>
      <w:ins w:id="6" w:author="斯羽Kelinda" w:date="2025-05-06T19:56:54Z">
        <w:r>
          <w:rPr>
            <w:rStyle w:val="11"/>
            <w:vertAlign w:val="baseline"/>
            <w:rPrChange w:id="7" w:author="斯羽Kelinda" w:date="2025-05-06T19:58:00Z">
              <w:rPr>
                <w:rStyle w:val="11"/>
              </w:rPr>
            </w:rPrChange>
          </w:rPr>
          <w:t>]</w:t>
        </w:r>
      </w:ins>
      <w:ins w:id="9" w:author="斯羽Kelinda" w:date="2025-05-06T19:56:54Z">
        <w:r>
          <w:rPr>
            <w:vertAlign w:val="baseline"/>
            <w:rPrChange w:id="10" w:author="斯羽Kelinda" w:date="2025-05-06T19:58:00Z">
              <w:rPr/>
            </w:rPrChange>
          </w:rPr>
          <w:t xml:space="preserve"> </w:t>
        </w:r>
      </w:ins>
      <w:ins w:id="12" w:author="斯羽Kelinda" w:date="2025-05-06T19:57:43Z">
        <w:r>
          <w:rPr>
            <w:rFonts w:hint="eastAsia" w:eastAsia="宋体" w:asciiTheme="minorHAnsi" w:hAnsiTheme="minorHAnsi" w:cstheme="minorBidi"/>
            <w:i w:val="0"/>
            <w:iCs w:val="0"/>
            <w:caps w:val="0"/>
            <w:spacing w:val="0"/>
            <w:sz w:val="24"/>
            <w:szCs w:val="21"/>
            <w:shd w:val="clear"/>
            <w:rPrChange w:id="13" w:author="斯羽Kelinda" w:date="2025-05-06T19:57:52Z">
              <w:rPr>
                <w:rFonts w:ascii="微软雅黑" w:hAnsi="微软雅黑" w:eastAsia="微软雅黑" w:cs="微软雅黑"/>
                <w:i w:val="0"/>
                <w:iCs w:val="0"/>
                <w:caps w:val="0"/>
                <w:color w:val="666666"/>
                <w:spacing w:val="0"/>
                <w:sz w:val="18"/>
                <w:szCs w:val="18"/>
                <w:shd w:val="clear" w:fill="FFFFFF"/>
              </w:rPr>
            </w:rPrChange>
          </w:rPr>
          <w:t>许玲,张伟远,李雪婵.粤港澳终身教育资历框架的衔接和创新发展——粤港澳大湾区资历框架研讨会综述[J].中国职业技术教育,2019,(27):17-22.</w:t>
        </w:r>
      </w:ins>
    </w:p>
  </w:endnote>
  <w:endnote w:id="3">
    <w:p w14:paraId="40E33DE0">
      <w:pPr>
        <w:pStyle w:val="5"/>
        <w:snapToGrid w:val="0"/>
        <w:rPr>
          <w:ins w:id="15" w:author="斯羽Kelinda" w:date="2025-05-06T19:37:34Z"/>
          <w:rFonts w:hint="eastAsia"/>
        </w:rPr>
      </w:pPr>
      <w:ins w:id="16" w:author="斯羽Kelinda" w:date="2025-05-06T19:37:30Z">
        <w:r>
          <w:rPr>
            <w:rStyle w:val="11"/>
            <w:vertAlign w:val="baseline"/>
            <w:rPrChange w:id="17" w:author="斯羽Kelinda" w:date="2025-05-06T19:37:44Z">
              <w:rPr>
                <w:rStyle w:val="11"/>
              </w:rPr>
            </w:rPrChange>
          </w:rPr>
          <w:t>[</w:t>
        </w:r>
      </w:ins>
      <w:ins w:id="19" w:author="斯羽Kelinda" w:date="2025-05-06T19:37:30Z">
        <w:r>
          <w:rPr>
            <w:rStyle w:val="11"/>
            <w:vertAlign w:val="baseline"/>
            <w:rPrChange w:id="20" w:author="斯羽Kelinda" w:date="2025-05-06T19:37:44Z">
              <w:rPr>
                <w:rStyle w:val="11"/>
              </w:rPr>
            </w:rPrChange>
          </w:rPr>
          <w:endnoteRef/>
        </w:r>
      </w:ins>
      <w:ins w:id="22" w:author="斯羽Kelinda" w:date="2025-05-06T19:37:30Z">
        <w:r>
          <w:rPr>
            <w:rStyle w:val="11"/>
            <w:vertAlign w:val="baseline"/>
            <w:rPrChange w:id="23" w:author="斯羽Kelinda" w:date="2025-05-06T19:37:44Z">
              <w:rPr>
                <w:rStyle w:val="11"/>
              </w:rPr>
            </w:rPrChange>
          </w:rPr>
          <w:t>]</w:t>
        </w:r>
      </w:ins>
      <w:ins w:id="25" w:author="斯羽Kelinda" w:date="2025-05-06T19:37:30Z">
        <w:r>
          <w:rPr>
            <w:vertAlign w:val="baseline"/>
            <w:rPrChange w:id="26" w:author="斯羽Kelinda" w:date="2025-05-06T19:37:44Z">
              <w:rPr/>
            </w:rPrChange>
          </w:rPr>
          <w:t xml:space="preserve"> </w:t>
        </w:r>
      </w:ins>
      <w:ins w:id="28" w:author="斯羽Kelinda" w:date="2025-05-06T19:37:34Z">
        <w:r>
          <w:rPr>
            <w:rFonts w:hint="eastAsia"/>
          </w:rPr>
          <w:t>钟周.概念的演化与迁移：简·奈特教育国际化理念的深层认知探讨[J].世界教育信息,2024,37(12):12-22.</w:t>
        </w:r>
      </w:ins>
    </w:p>
    <w:p w14:paraId="03A4B9AB">
      <w:pPr>
        <w:pStyle w:val="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方正小标宋简体">
    <w:panose1 w:val="02010600010101010101"/>
    <w:charset w:val="86"/>
    <w:family w:val="auto"/>
    <w:pitch w:val="default"/>
    <w:sig w:usb0="00000001" w:usb1="080E0000" w:usb2="00000000" w:usb3="00000000" w:csb0="00040000" w:csb1="00000000"/>
  </w:font>
  <w:font w:name="FZSS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r>
        <w:separator/>
      </w:r>
    </w:p>
  </w:footnote>
  <w:footnote w:type="continuationSeparator" w:id="21">
    <w:p>
      <w:r>
        <w:continuationSeparator/>
      </w:r>
    </w:p>
  </w:footnote>
  <w:footnote w:id="0">
    <w:p w14:paraId="01818C23">
      <w:pPr>
        <w:pStyle w:val="6"/>
      </w:pPr>
      <w:r>
        <w:rPr>
          <w:rStyle w:val="13"/>
          <w:vertAlign w:val="baseline"/>
        </w:rPr>
        <w:footnoteRef/>
      </w:r>
      <w:r>
        <w:rPr>
          <w:rFonts w:hint="eastAsia"/>
        </w:rPr>
        <w:t>许长青,周丽萍.跨境流动视域中粤港澳大湾区高等教育协同发展的政策构建[J].高教探索,2020,(08):5-13.</w:t>
      </w:r>
    </w:p>
  </w:footnote>
  <w:footnote w:id="1">
    <w:p w14:paraId="0A050B4D">
      <w:pPr>
        <w:pStyle w:val="6"/>
      </w:pPr>
      <w:r>
        <w:rPr>
          <w:rStyle w:val="13"/>
          <w:vertAlign w:val="baseline"/>
        </w:rPr>
        <w:footnoteRef/>
      </w:r>
      <w:r>
        <w:t xml:space="preserve"> </w:t>
      </w:r>
      <w:r>
        <w:rPr>
          <w:rFonts w:hint="eastAsia"/>
        </w:rPr>
        <w:t>陈致远,刘成昆,陈慧敏.粤港澳大湾区高等职业教育协同创新发展的路径探索[J].高教探索,2023,(03):122-128.</w:t>
      </w:r>
    </w:p>
  </w:footnote>
  <w:footnote w:id="2">
    <w:p w14:paraId="5B667BDD">
      <w:pPr>
        <w:pStyle w:val="6"/>
        <w:rPr>
          <w:rFonts w:hint="eastAsia" w:eastAsiaTheme="minorEastAsia"/>
          <w:lang w:val="en-US" w:eastAsia="zh-CN"/>
        </w:rPr>
      </w:pPr>
      <w:r>
        <w:rPr>
          <w:rStyle w:val="13"/>
          <w:rFonts w:ascii="Times New Roman" w:hAnsi="Times New Roman" w:cs="Times New Roman"/>
          <w:vertAlign w:val="baseline"/>
        </w:rPr>
        <w:footnoteRef/>
      </w:r>
      <w:r>
        <w:rPr>
          <w:rFonts w:ascii="Times New Roman" w:hAnsi="Times New Roman" w:cs="Times New Roman"/>
        </w:rPr>
        <w:t xml:space="preserve"> 格尔茨，克利福德. 《文化的解释》. 北京：商务印书馆，2004</w:t>
      </w:r>
      <w:r>
        <w:rPr>
          <w:rFonts w:hint="eastAsia" w:ascii="Times New Roman" w:hAnsi="Times New Roman" w:cs="Times New Roman"/>
          <w:lang w:val="en-US" w:eastAsia="zh-CN"/>
        </w:rPr>
        <w:t>.</w:t>
      </w:r>
    </w:p>
  </w:footnote>
  <w:footnote w:id="3">
    <w:p w14:paraId="69AF68B8">
      <w:pPr>
        <w:pStyle w:val="6"/>
        <w:rPr>
          <w:highlight w:val="none"/>
        </w:rPr>
      </w:pPr>
      <w:r>
        <w:rPr>
          <w:rStyle w:val="13"/>
          <w:rFonts w:ascii="Times New Roman" w:hAnsi="Times New Roman" w:cs="Times New Roman"/>
          <w:highlight w:val="none"/>
          <w:vertAlign w:val="baseline"/>
        </w:rPr>
        <w:footnoteRef/>
      </w:r>
      <w:r>
        <w:rPr>
          <w:rFonts w:ascii="Times New Roman" w:hAnsi="Times New Roman" w:cs="Times New Roman"/>
          <w:highlight w:val="none"/>
        </w:rPr>
        <w:t xml:space="preserve"> 萨林斯.历史之岛[M].蓝达居等译.上海：上海人民出版社，2003.</w:t>
      </w:r>
    </w:p>
  </w:footnote>
  <w:footnote w:id="4">
    <w:p w14:paraId="6B9689D9">
      <w:pPr>
        <w:pStyle w:val="6"/>
      </w:pPr>
      <w:r>
        <w:rPr>
          <w:rStyle w:val="13"/>
          <w:rFonts w:ascii="Times New Roman" w:hAnsi="Times New Roman" w:cs="Times New Roman"/>
          <w:vertAlign w:val="baseline"/>
        </w:rPr>
        <w:footnoteRef/>
      </w:r>
      <w:r>
        <w:rPr>
          <w:rFonts w:ascii="Times New Roman" w:hAnsi="Times New Roman" w:cs="Times New Roman"/>
        </w:rPr>
        <w:t>Robbins, J. (2004). Becoming sinners: Christianity and moral torment in a Papua New Guinea society. University of California Press</w:t>
      </w:r>
    </w:p>
  </w:footnote>
  <w:footnote w:id="5">
    <w:p w14:paraId="0E29FFCD">
      <w:pPr>
        <w:pStyle w:val="6"/>
      </w:pPr>
      <w:r>
        <w:rPr>
          <w:rStyle w:val="13"/>
          <w:rFonts w:ascii="Times New Roman" w:hAnsi="Times New Roman" w:cs="Times New Roman"/>
          <w:vertAlign w:val="baseline"/>
        </w:rPr>
        <w:footnoteRef/>
      </w:r>
      <w:r>
        <w:rPr>
          <w:rFonts w:ascii="Times New Roman" w:hAnsi="Times New Roman" w:cs="Times New Roman"/>
        </w:rPr>
        <w:t xml:space="preserve"> 周雪光.制度是如何思维的?[J].读书,2001,(04):10-18.</w:t>
      </w:r>
    </w:p>
  </w:footnote>
  <w:footnote w:id="6">
    <w:p w14:paraId="22E774D7">
      <w:pPr>
        <w:pStyle w:val="6"/>
      </w:pPr>
      <w:r>
        <w:rPr>
          <w:rStyle w:val="13"/>
          <w:rFonts w:ascii="Times New Roman" w:hAnsi="Times New Roman" w:cs="Times New Roman"/>
          <w:vertAlign w:val="baseline"/>
        </w:rPr>
        <w:footnoteRef/>
      </w:r>
      <w:r>
        <w:rPr>
          <w:rFonts w:ascii="Times New Roman" w:hAnsi="Times New Roman" w:cs="Times New Roman"/>
        </w:rPr>
        <w:t>DiMaggio, P. (1997). Culture and Cognition. Annua</w:t>
      </w:r>
      <w:r>
        <w:rPr>
          <w:rFonts w:hint="eastAsia" w:ascii="Times New Roman" w:hAnsi="Times New Roman" w:cs="Times New Roman"/>
        </w:rPr>
        <w:t xml:space="preserve">  </w:t>
      </w:r>
      <w:r>
        <w:rPr>
          <w:rFonts w:ascii="Times New Roman" w:hAnsi="Times New Roman" w:cs="Times New Roman"/>
        </w:rPr>
        <w:t>l Review of Sociology.</w:t>
      </w:r>
    </w:p>
  </w:footnote>
  <w:footnote w:id="7">
    <w:p w14:paraId="483166A8">
      <w:pPr>
        <w:pStyle w:val="6"/>
      </w:pPr>
      <w:r>
        <w:rPr>
          <w:rStyle w:val="13"/>
          <w:rFonts w:ascii="Times New Roman" w:hAnsi="Times New Roman" w:cs="Times New Roman"/>
          <w:vertAlign w:val="baseline"/>
        </w:rPr>
        <w:footnoteRef/>
      </w:r>
      <w:r>
        <w:rPr>
          <w:rFonts w:ascii="Times New Roman" w:hAnsi="Times New Roman" w:cs="Times New Roman"/>
        </w:rPr>
        <w:t>D’Andrade，Roy G.，1995，The Development of Cogni⁃tive Anthropology， New York： Cambridge UniversityPress.</w:t>
      </w:r>
    </w:p>
  </w:footnote>
  <w:footnote w:id="8">
    <w:p w14:paraId="7C14ED35">
      <w:pPr>
        <w:pStyle w:val="6"/>
        <w:wordWrap w:val="0"/>
      </w:pPr>
      <w:r>
        <w:rPr>
          <w:rStyle w:val="13"/>
          <w:vertAlign w:val="baseline"/>
        </w:rPr>
        <w:footnoteRef/>
      </w:r>
      <w:r>
        <w:t>陈小青.基于文化图式的跨文化互动分析——以藏族青少年群体为例[J].开放时代,2017,(04):209-223+9.</w:t>
      </w:r>
    </w:p>
  </w:footnote>
  <w:footnote w:id="9">
    <w:p w14:paraId="0F84F3F4">
      <w:pPr>
        <w:pStyle w:val="5"/>
        <w:rPr>
          <w:rStyle w:val="13"/>
          <w:rFonts w:ascii="Times New Roman" w:hAnsi="Times New Roman" w:eastAsia="宋体" w:cs="Times New Roman"/>
          <w:vertAlign w:val="baseline"/>
        </w:rPr>
      </w:pPr>
      <w:r>
        <w:rPr>
          <w:rStyle w:val="13"/>
          <w:rFonts w:ascii="Times New Roman" w:hAnsi="Times New Roman" w:eastAsia="宋体" w:cs="Times New Roman"/>
          <w:vertAlign w:val="baseline"/>
        </w:rPr>
        <w:footnoteRef/>
      </w:r>
      <w:r>
        <w:rPr>
          <w:rStyle w:val="13"/>
          <w:rFonts w:ascii="Times New Roman" w:hAnsi="Times New Roman" w:eastAsia="宋体" w:cs="Times New Roman"/>
          <w:vertAlign w:val="baseline"/>
        </w:rPr>
        <w:t xml:space="preserve">Rumelhart，David. E.，1980，“Schemata：The Building Blocks of Cognition，”in Rand J. Spiro et al.（eds.），Theo⁃ retical Issues in Reading Comprehension：Persepectives </w:t>
      </w:r>
    </w:p>
    <w:p w14:paraId="40DCCE71">
      <w:pPr>
        <w:pStyle w:val="6"/>
      </w:pPr>
      <w:r>
        <w:rPr>
          <w:rStyle w:val="13"/>
          <w:rFonts w:ascii="Times New Roman" w:hAnsi="Times New Roman" w:eastAsia="宋体" w:cs="Times New Roman"/>
          <w:vertAlign w:val="baseline"/>
        </w:rPr>
        <w:t>from Cognitive Psychology，Liguistics，Artificial Intelli⁃ gence and Education，Hillsdale，NJ：Lawrence Erlbaum， pp. 33-58.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2F8E1"/>
    <w:multiLevelType w:val="singleLevel"/>
    <w:tmpl w:val="AE12F8E1"/>
    <w:lvl w:ilvl="0" w:tentative="0">
      <w:start w:val="1"/>
      <w:numFmt w:val="chineseCounting"/>
      <w:suff w:val="nothing"/>
      <w:lvlText w:val="（%1）"/>
      <w:lvlJc w:val="left"/>
      <w:rPr>
        <w:rFonts w:hint="eastAsia"/>
      </w:rPr>
    </w:lvl>
  </w:abstractNum>
  <w:abstractNum w:abstractNumId="1">
    <w:nsid w:val="F047A68E"/>
    <w:multiLevelType w:val="singleLevel"/>
    <w:tmpl w:val="F047A68E"/>
    <w:lvl w:ilvl="0" w:tentative="0">
      <w:start w:val="2"/>
      <w:numFmt w:val="chineseCounting"/>
      <w:suff w:val="nothing"/>
      <w:lvlText w:val="%1、"/>
      <w:lvlJc w:val="left"/>
      <w:rPr>
        <w:rFonts w:hint="eastAsia"/>
      </w:rPr>
    </w:lvl>
  </w:abstractNum>
  <w:abstractNum w:abstractNumId="2">
    <w:nsid w:val="F85BA15A"/>
    <w:multiLevelType w:val="singleLevel"/>
    <w:tmpl w:val="F85BA15A"/>
    <w:lvl w:ilvl="0" w:tentative="0">
      <w:start w:val="2"/>
      <w:numFmt w:val="decimal"/>
      <w:lvlText w:val="%1."/>
      <w:lvlJc w:val="left"/>
      <w:pPr>
        <w:tabs>
          <w:tab w:val="left" w:pos="312"/>
        </w:tabs>
      </w:pPr>
    </w:lvl>
  </w:abstractNum>
  <w:abstractNum w:abstractNumId="3">
    <w:nsid w:val="6CFA807B"/>
    <w:multiLevelType w:val="singleLevel"/>
    <w:tmpl w:val="6CFA807B"/>
    <w:lvl w:ilvl="0" w:tentative="0">
      <w:start w:val="1"/>
      <w:numFmt w:val="chineseCounting"/>
      <w:suff w:val="nothing"/>
      <w:lvlText w:val="%1、"/>
      <w:lvlJc w:val="left"/>
      <w:rPr>
        <w:rFonts w:hint="eastAsia"/>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斯羽Kelinda">
    <w15:presenceInfo w15:providerId="WPS Office" w15:userId="10068011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20"/>
    <w:footnote w:id="21"/>
  </w:footnotePr>
  <w:endnotePr>
    <w:numFmt w:val="decimal"/>
    <w:endnote w:id="8"/>
    <w:endnote w:id="9"/>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D4AA6"/>
    <w:rsid w:val="1A81694E"/>
    <w:rsid w:val="20BE2A44"/>
    <w:rsid w:val="21530C7F"/>
    <w:rsid w:val="316D5889"/>
    <w:rsid w:val="330F0A9B"/>
    <w:rsid w:val="38D806EF"/>
    <w:rsid w:val="3F2B709E"/>
    <w:rsid w:val="45490C2B"/>
    <w:rsid w:val="483A0DDC"/>
    <w:rsid w:val="4E2F0959"/>
    <w:rsid w:val="53AC0356"/>
    <w:rsid w:val="63E12817"/>
    <w:rsid w:val="64A55079"/>
    <w:rsid w:val="69676DA1"/>
    <w:rsid w:val="71D15EBB"/>
    <w:rsid w:val="725B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kern w:val="2"/>
      <w:sz w:val="24"/>
      <w:szCs w:val="21"/>
      <w:lang w:val="en-US" w:eastAsia="zh-CN" w:bidi="ar-SA"/>
    </w:rPr>
  </w:style>
  <w:style w:type="paragraph" w:styleId="2">
    <w:name w:val="heading 1"/>
    <w:basedOn w:val="1"/>
    <w:next w:val="1"/>
    <w:qFormat/>
    <w:uiPriority w:val="9"/>
    <w:pPr>
      <w:keepNext/>
      <w:keepLines/>
      <w:spacing w:before="100" w:beforeAutospacing="1" w:after="50" w:afterLines="50" w:line="380" w:lineRule="exact"/>
      <w:jc w:val="center"/>
      <w:outlineLvl w:val="0"/>
    </w:pPr>
    <w:rPr>
      <w:b/>
      <w:bCs/>
      <w:kern w:val="44"/>
      <w:sz w:val="32"/>
      <w:szCs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endnote text"/>
    <w:basedOn w:val="1"/>
    <w:qFormat/>
    <w:uiPriority w:val="0"/>
    <w:pPr>
      <w:snapToGrid w:val="0"/>
      <w:jc w:val="left"/>
    </w:pPr>
  </w:style>
  <w:style w:type="paragraph" w:styleId="6">
    <w:name w:val="footnote text"/>
    <w:basedOn w:val="1"/>
    <w:qFormat/>
    <w:uiPriority w:val="0"/>
    <w:pPr>
      <w:snapToGrid w:val="0"/>
      <w:jc w:val="left"/>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ndnote reference"/>
    <w:basedOn w:val="9"/>
    <w:qFormat/>
    <w:uiPriority w:val="0"/>
    <w:rPr>
      <w:vertAlign w:val="superscript"/>
    </w:rPr>
  </w:style>
  <w:style w:type="character" w:styleId="12">
    <w:name w:val="Hyperlink"/>
    <w:basedOn w:val="9"/>
    <w:uiPriority w:val="0"/>
    <w:rPr>
      <w:color w:val="0000FF"/>
      <w:u w:val="single"/>
    </w:rPr>
  </w:style>
  <w:style w:type="character" w:styleId="13">
    <w:name w:val="footnote reference"/>
    <w:basedOn w:val="9"/>
    <w:uiPriority w:val="0"/>
    <w:rPr>
      <w:vertAlign w:val="superscript"/>
    </w:rPr>
  </w:style>
  <w:style w:type="paragraph" w:customStyle="1" w:styleId="14">
    <w:name w:val="学报题目"/>
    <w:basedOn w:val="2"/>
    <w:autoRedefine/>
    <w:qFormat/>
    <w:uiPriority w:val="0"/>
    <w:pPr>
      <w:spacing w:after="156"/>
    </w:pPr>
  </w:style>
  <w:style w:type="paragraph" w:customStyle="1" w:styleId="15">
    <w:name w:val="学报摘要"/>
    <w:basedOn w:val="16"/>
    <w:autoRedefine/>
    <w:qFormat/>
    <w:uiPriority w:val="0"/>
    <w:rPr>
      <w:rFonts w:ascii="楷体" w:hAnsi="楷体" w:eastAsia="楷体"/>
      <w:szCs w:val="24"/>
    </w:rPr>
  </w:style>
  <w:style w:type="paragraph" w:customStyle="1" w:styleId="16">
    <w:name w:val="学报正文2"/>
    <w:basedOn w:val="1"/>
    <w:autoRedefine/>
    <w:qFormat/>
    <w:uiPriority w:val="0"/>
    <w:pPr>
      <w:ind w:left="420"/>
    </w:pPr>
  </w:style>
  <w:style w:type="character" w:customStyle="1" w:styleId="17">
    <w:name w:val="font21"/>
    <w:basedOn w:val="9"/>
    <w:uiPriority w:val="0"/>
    <w:rPr>
      <w:rFonts w:ascii="Arial" w:hAnsi="Arial" w:cs="Arial"/>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8232</Words>
  <Characters>8470</Characters>
  <Lines>0</Lines>
  <Paragraphs>0</Paragraphs>
  <TotalTime>7</TotalTime>
  <ScaleCrop>false</ScaleCrop>
  <LinksUpToDate>false</LinksUpToDate>
  <CharactersWithSpaces>8486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斯羽Kelinda</cp:lastModifiedBy>
  <dcterms:modified xsi:type="dcterms:W3CDTF">2025-05-06T12:04:24Z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eyJoZGlkIjoiZWM3N2E5MGZlMWY3M2QyNzk1OWEwYTY3NTIyZDJkMzkiLCJ1c2VySWQiOiIxNTY5NjQ3OTY4In0=</vt:lpwstr>
  </property>
  <property fmtid="{D5CDD505-2E9C-101B-9397-08002B2CF9AE}" pid="4" name="ICV">
    <vt:lpwstr>36F56AEFF35F423F85FD47B8B55548C5_12</vt:lpwstr>
  </property>
</Properties>
</file>